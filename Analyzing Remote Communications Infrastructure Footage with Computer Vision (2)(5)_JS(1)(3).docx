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D1CD" w14:textId="77777777" w:rsidR="005B3445" w:rsidRDefault="005B3445" w:rsidP="005B3445">
      <w:pPr>
        <w:pStyle w:val="Heading1"/>
      </w:pPr>
      <w:commentRangeStart w:id="0"/>
      <w:r>
        <w:t>Analyzing Remote Communications Infrastructure with Computer Vision</w:t>
      </w:r>
      <w:commentRangeEnd w:id="0"/>
      <w:r w:rsidR="000F6305">
        <w:rPr>
          <w:rStyle w:val="CommentReference"/>
          <w:rFonts w:asciiTheme="minorHAnsi" w:eastAsiaTheme="minorEastAsia" w:hAnsiTheme="minorHAnsi" w:cstheme="minorBidi"/>
          <w:b w:val="0"/>
          <w:bCs w:val="0"/>
          <w:kern w:val="0"/>
        </w:rPr>
        <w:commentReference w:id="0"/>
      </w:r>
    </w:p>
    <w:p w14:paraId="1A798A1B" w14:textId="77777777" w:rsidR="005B3445" w:rsidRDefault="005B3445" w:rsidP="005B3445"/>
    <w:p w14:paraId="668322F1" w14:textId="359BC42C" w:rsidR="005B3445" w:rsidRDefault="005B3445" w:rsidP="005B3445">
      <w:r>
        <w:t xml:space="preserve">To plan </w:t>
      </w:r>
      <w:r w:rsidR="009C00DE">
        <w:t xml:space="preserve">wireless </w:t>
      </w:r>
      <w:r>
        <w:t xml:space="preserve">networks effectively, Communication Service Providers (CSPs) </w:t>
      </w:r>
      <w:r w:rsidR="006C15EE">
        <w:t>must</w:t>
      </w:r>
      <w:r>
        <w:t xml:space="preserve"> analyze the viability of potential cell sites. This includes identifying </w:t>
      </w:r>
      <w:r w:rsidR="009C00DE">
        <w:t xml:space="preserve">potential </w:t>
      </w:r>
      <w:r>
        <w:t xml:space="preserve">facilities, obstructions, sources of interference, etc. Traditionally, capturing this information required a truck roll, which </w:t>
      </w:r>
      <w:r w:rsidR="009C00DE">
        <w:t xml:space="preserve">can be </w:t>
      </w:r>
      <w:r>
        <w:t>expensive</w:t>
      </w:r>
      <w:r w:rsidR="009C00DE">
        <w:t>, especially</w:t>
      </w:r>
      <w:r>
        <w:t xml:space="preserve"> at scale. </w:t>
      </w:r>
      <w:r w:rsidR="009C00DE">
        <w:t>H</w:t>
      </w:r>
      <w:r>
        <w:t xml:space="preserve">arnessing </w:t>
      </w:r>
      <w:r w:rsidR="009C00DE">
        <w:t>the power of M</w:t>
      </w:r>
      <w:r>
        <w:t xml:space="preserve">achine </w:t>
      </w:r>
      <w:r w:rsidR="009C00DE">
        <w:t>L</w:t>
      </w:r>
      <w:r>
        <w:t xml:space="preserve">earning </w:t>
      </w:r>
      <w:r w:rsidR="009C00DE">
        <w:t xml:space="preserve">(ML) </w:t>
      </w:r>
      <w:r>
        <w:t xml:space="preserve">and computer vision to analyze site images, this AWS solution eliminates the need to visit each location and empowers </w:t>
      </w:r>
      <w:r w:rsidR="0048486C">
        <w:t xml:space="preserve">users </w:t>
      </w:r>
      <w:r>
        <w:t xml:space="preserve">by reducing costs </w:t>
      </w:r>
      <w:r w:rsidR="00796AB2">
        <w:t>and</w:t>
      </w:r>
      <w:r w:rsidR="009C00DE">
        <w:t xml:space="preserve"> </w:t>
      </w:r>
      <w:r>
        <w:t xml:space="preserve">increasing accuracy </w:t>
      </w:r>
      <w:r w:rsidR="009C00DE">
        <w:t xml:space="preserve">all while providing additional </w:t>
      </w:r>
      <w:r>
        <w:t xml:space="preserve">flexibility </w:t>
      </w:r>
      <w:r w:rsidR="009C00DE">
        <w:t xml:space="preserve">as compared to manual </w:t>
      </w:r>
      <w:r>
        <w:t>labeling.</w:t>
      </w:r>
    </w:p>
    <w:p w14:paraId="15A083B9" w14:textId="49EA14EA" w:rsidR="00F307DB" w:rsidRDefault="00F307DB" w:rsidP="005B3445"/>
    <w:p w14:paraId="08CC2822" w14:textId="532902B2" w:rsidR="00796AB2" w:rsidDel="0046075E" w:rsidRDefault="001715D9" w:rsidP="00F307DB">
      <w:pPr>
        <w:rPr>
          <w:del w:id="1" w:author="Forero, Pablo" w:date="2024-05-23T14:52:00Z"/>
        </w:rPr>
      </w:pPr>
      <w:del w:id="2" w:author="Forero, Pablo" w:date="2024-05-23T14:52:00Z">
        <w:r w:rsidDel="0046075E">
          <w:delText>To keep this post concise</w:delText>
        </w:r>
        <w:r w:rsidR="00F307DB" w:rsidRPr="0086049C" w:rsidDel="0046075E">
          <w:delText xml:space="preserve">, we </w:delText>
        </w:r>
        <w:r w:rsidR="00796AB2" w:rsidDel="0046075E">
          <w:delText>do not cover</w:delText>
        </w:r>
        <w:r w:rsidR="00F307DB" w:rsidRPr="0086049C" w:rsidDel="0046075E">
          <w:delText xml:space="preserve"> all the stages involved in model development and </w:delText>
        </w:r>
        <w:r w:rsidR="00F307DB" w:rsidDel="0046075E">
          <w:delText>provisioning</w:delText>
        </w:r>
        <w:r w:rsidR="00F307DB" w:rsidRPr="0086049C" w:rsidDel="0046075E">
          <w:delText xml:space="preserve"> (</w:delText>
        </w:r>
        <w:r w:rsidR="00796AB2" w:rsidDel="0046075E">
          <w:delText xml:space="preserve">feature engineering, </w:delText>
        </w:r>
        <w:r w:rsidR="00F307DB" w:rsidRPr="0086049C" w:rsidDel="0046075E">
          <w:delText xml:space="preserve">model training, deployment, evaluation, optimization, etc.) </w:delText>
        </w:r>
        <w:r w:rsidR="00F307DB" w:rsidDel="0046075E">
          <w:delText xml:space="preserve">Instead, </w:delText>
        </w:r>
        <w:r w:rsidR="00796AB2" w:rsidDel="0046075E">
          <w:delText xml:space="preserve">we provide a sample, pre-trained endpoint for you to deploy, which </w:delText>
        </w:r>
        <w:r w:rsidR="0048486C" w:rsidDel="0046075E">
          <w:delText>allows us</w:delText>
        </w:r>
        <w:r w:rsidR="00796AB2" w:rsidDel="0046075E">
          <w:delText xml:space="preserve"> to </w:delText>
        </w:r>
        <w:r w:rsidR="00F307DB" w:rsidDel="0046075E">
          <w:delText>focus on building</w:delText>
        </w:r>
        <w:r w:rsidDel="0046075E">
          <w:delText xml:space="preserve"> and examining</w:delText>
        </w:r>
        <w:r w:rsidR="00F307DB" w:rsidDel="0046075E">
          <w:delText xml:space="preserve"> the </w:delText>
        </w:r>
        <w:r w:rsidR="00796AB2" w:rsidDel="0046075E">
          <w:delText>architecture</w:delText>
        </w:r>
        <w:r w:rsidR="00F307DB" w:rsidDel="0046075E">
          <w:delText xml:space="preserve"> around </w:delText>
        </w:r>
        <w:r w:rsidR="00796AB2" w:rsidDel="0046075E">
          <w:delText>it</w:delText>
        </w:r>
        <w:r w:rsidR="00F307DB" w:rsidDel="0046075E">
          <w:delText>.</w:delText>
        </w:r>
      </w:del>
    </w:p>
    <w:p w14:paraId="0F8A32D4" w14:textId="400D4177" w:rsidR="00796AB2" w:rsidDel="0046075E" w:rsidRDefault="0046075E" w:rsidP="00F307DB">
      <w:pPr>
        <w:rPr>
          <w:del w:id="3" w:author="Forero, Pablo" w:date="2024-05-23T14:53:00Z"/>
        </w:rPr>
      </w:pPr>
      <w:ins w:id="4" w:author="Forero, Pablo" w:date="2024-05-23T14:52:00Z">
        <w:r>
          <w:t xml:space="preserve">To keep this post concise, we do not cover all the stages involved in model development and provisioning. </w:t>
        </w:r>
      </w:ins>
      <w:ins w:id="5" w:author="Forero, Pablo" w:date="2024-05-23T14:53:00Z">
        <w:r>
          <w:t>Instead, w</w:t>
        </w:r>
      </w:ins>
      <w:ins w:id="6" w:author="Forero, Pablo" w:date="2024-05-23T14:52:00Z">
        <w:r>
          <w:t>e assume that you al</w:t>
        </w:r>
      </w:ins>
      <w:ins w:id="7" w:author="Forero, Pablo" w:date="2024-05-23T14:53:00Z">
        <w:r>
          <w:t>ready have a model trained.</w:t>
        </w:r>
      </w:ins>
    </w:p>
    <w:p w14:paraId="49BE3870" w14:textId="6E8A31A6" w:rsidR="00F307DB" w:rsidRDefault="0046075E" w:rsidP="00F307DB">
      <w:ins w:id="8" w:author="Forero, Pablo" w:date="2024-05-23T14:53:00Z">
        <w:r>
          <w:t xml:space="preserve"> </w:t>
        </w:r>
      </w:ins>
      <w:r w:rsidR="00F307DB" w:rsidRPr="0086049C">
        <w:t xml:space="preserve">If you would like more information and guidance </w:t>
      </w:r>
      <w:r w:rsidR="001715D9">
        <w:t>about</w:t>
      </w:r>
      <w:r w:rsidR="00F307DB" w:rsidRPr="0086049C">
        <w:t xml:space="preserve"> </w:t>
      </w:r>
      <w:r w:rsidR="00F307DB">
        <w:t xml:space="preserve">how to leverage AWS services to </w:t>
      </w:r>
      <w:r w:rsidR="00796AB2">
        <w:t>build, train, and deploy</w:t>
      </w:r>
      <w:r w:rsidR="00F307DB">
        <w:t xml:space="preserve"> your own</w:t>
      </w:r>
      <w:r w:rsidR="00796AB2">
        <w:t xml:space="preserve"> computer vision</w:t>
      </w:r>
      <w:r w:rsidR="00F307DB">
        <w:t xml:space="preserve"> endpoints,</w:t>
      </w:r>
      <w:r w:rsidR="0048486C">
        <w:t xml:space="preserve"> then</w:t>
      </w:r>
      <w:r w:rsidR="00F307DB">
        <w:t xml:space="preserve"> </w:t>
      </w:r>
      <w:r w:rsidR="00F307DB" w:rsidRPr="0086049C">
        <w:t>you</w:t>
      </w:r>
      <w:r w:rsidR="00796AB2">
        <w:t xml:space="preserve"> can</w:t>
      </w:r>
      <w:r w:rsidR="00F307DB" w:rsidRPr="0086049C">
        <w:t xml:space="preserve"> review </w:t>
      </w:r>
      <w:hyperlink r:id="rId9" w:anchor="jumpstart-solutions-computer-vision" w:history="1">
        <w:r w:rsidR="00F307DB" w:rsidRPr="0086049C">
          <w:rPr>
            <w:rStyle w:val="Hyperlink"/>
          </w:rPr>
          <w:t>these computer vision resources</w:t>
        </w:r>
      </w:hyperlink>
      <w:r w:rsidR="00F307DB" w:rsidRPr="0086049C">
        <w:t xml:space="preserve"> in the </w:t>
      </w:r>
      <w:hyperlink r:id="rId10" w:history="1">
        <w:r w:rsidR="00455F6C" w:rsidRPr="00455F6C">
          <w:rPr>
            <w:rStyle w:val="Hyperlink"/>
          </w:rPr>
          <w:t xml:space="preserve">Amazon </w:t>
        </w:r>
        <w:commentRangeStart w:id="9"/>
        <w:proofErr w:type="spellStart"/>
        <w:r w:rsidR="00F307DB" w:rsidRPr="00455F6C">
          <w:rPr>
            <w:rStyle w:val="Hyperlink"/>
          </w:rPr>
          <w:t>SageMaker</w:t>
        </w:r>
        <w:commentRangeEnd w:id="9"/>
        <w:proofErr w:type="spellEnd"/>
        <w:r w:rsidR="0048486C" w:rsidRPr="00455F6C">
          <w:rPr>
            <w:rStyle w:val="Hyperlink"/>
            <w:sz w:val="16"/>
            <w:szCs w:val="16"/>
          </w:rPr>
          <w:commentReference w:id="9"/>
        </w:r>
      </w:hyperlink>
      <w:r w:rsidR="00F307DB" w:rsidRPr="0086049C">
        <w:t xml:space="preserve"> developer guide</w:t>
      </w:r>
      <w:r w:rsidR="0048486C">
        <w:t>. You can also view</w:t>
      </w:r>
      <w:r w:rsidR="00F307DB" w:rsidRPr="0086049C">
        <w:t xml:space="preserve"> </w:t>
      </w:r>
      <w:hyperlink r:id="rId11" w:history="1">
        <w:r w:rsidR="00F307DB" w:rsidRPr="0086049C">
          <w:rPr>
            <w:rStyle w:val="Hyperlink"/>
          </w:rPr>
          <w:t xml:space="preserve">this </w:t>
        </w:r>
        <w:r w:rsidR="0048486C">
          <w:rPr>
            <w:rStyle w:val="Hyperlink"/>
          </w:rPr>
          <w:t xml:space="preserve">Amazon ML </w:t>
        </w:r>
        <w:r w:rsidR="00F307DB" w:rsidRPr="0086049C">
          <w:rPr>
            <w:rStyle w:val="Hyperlink"/>
          </w:rPr>
          <w:t>post</w:t>
        </w:r>
      </w:hyperlink>
      <w:r w:rsidR="00F307DB" w:rsidRPr="0086049C">
        <w:t xml:space="preserve">, which covers an entire deployment example </w:t>
      </w:r>
      <w:r w:rsidR="0048486C">
        <w:t>that includes</w:t>
      </w:r>
      <w:r w:rsidR="0048486C" w:rsidRPr="0086049C">
        <w:t xml:space="preserve"> </w:t>
      </w:r>
      <w:r w:rsidR="00F307DB" w:rsidRPr="0086049C">
        <w:t xml:space="preserve">the use of </w:t>
      </w:r>
      <w:hyperlink r:id="rId12" w:history="1">
        <w:r w:rsidR="00F307DB" w:rsidRPr="00120E4B">
          <w:rPr>
            <w:rStyle w:val="Hyperlink"/>
          </w:rPr>
          <w:t xml:space="preserve">Amazon </w:t>
        </w:r>
        <w:proofErr w:type="spellStart"/>
        <w:r w:rsidR="00F307DB" w:rsidRPr="00120E4B">
          <w:rPr>
            <w:rStyle w:val="Hyperlink"/>
          </w:rPr>
          <w:t>GroundTruth</w:t>
        </w:r>
        <w:proofErr w:type="spellEnd"/>
      </w:hyperlink>
      <w:r w:rsidR="00F307DB" w:rsidRPr="0086049C">
        <w:t xml:space="preserve"> for labeling training data.</w:t>
      </w:r>
      <w:ins w:id="10" w:author="Forero, Pablo" w:date="2024-05-23T14:54:00Z">
        <w:r>
          <w:t xml:space="preserve"> You can use the endpoint deployed in that post to test the solution presented here.</w:t>
        </w:r>
      </w:ins>
    </w:p>
    <w:p w14:paraId="34314481" w14:textId="77777777" w:rsidR="00F307DB" w:rsidRDefault="00F307DB" w:rsidP="005B3445"/>
    <w:p w14:paraId="4FE0555C" w14:textId="77777777" w:rsidR="005B3445" w:rsidRPr="00D87155" w:rsidRDefault="005B3445" w:rsidP="005B3445">
      <w:pPr>
        <w:pStyle w:val="Heading2"/>
      </w:pPr>
      <w:r>
        <w:t>Background</w:t>
      </w:r>
    </w:p>
    <w:p w14:paraId="6C379425" w14:textId="06FF78F1" w:rsidR="005B3445" w:rsidRDefault="005B3445" w:rsidP="005B3445">
      <w:r>
        <w:t>For CSPs, selecting the best location to deploy radio equipment is key to the network’s success. This equipment allows subscribers or consumers to receive the signal that powers their smartphone</w:t>
      </w:r>
      <w:r w:rsidR="009C00DE">
        <w:t xml:space="preserve">s and </w:t>
      </w:r>
      <w:r>
        <w:t>data transmission</w:t>
      </w:r>
      <w:r w:rsidR="009C00DE">
        <w:t>s</w:t>
      </w:r>
      <w:r>
        <w:t xml:space="preserve">. However, CSPs often have limited ability to choose and monitor the infrastructure on which to deploy these remote resources. In the United States, tower sites are </w:t>
      </w:r>
      <w:r w:rsidR="009C00DE">
        <w:t xml:space="preserve">often </w:t>
      </w:r>
      <w:r>
        <w:t>rented</w:t>
      </w:r>
      <w:r w:rsidR="009C00DE">
        <w:t xml:space="preserve"> or leased</w:t>
      </w:r>
      <w:r>
        <w:t xml:space="preserve"> from tower companies and, occasionally, alternate spaces such as office buildings </w:t>
      </w:r>
      <w:r w:rsidR="009C00DE">
        <w:t xml:space="preserve">can </w:t>
      </w:r>
      <w:r>
        <w:t>also</w:t>
      </w:r>
      <w:r w:rsidR="006C15EE">
        <w:t xml:space="preserve"> be</w:t>
      </w:r>
      <w:r>
        <w:t xml:space="preserve"> used. CSPs </w:t>
      </w:r>
      <w:r w:rsidR="009C00DE">
        <w:t xml:space="preserve">generally </w:t>
      </w:r>
      <w:r>
        <w:t>don’t have sufficient information regarding these disparate facilities when deciding where to deploy their infrastructure</w:t>
      </w:r>
      <w:r w:rsidR="009C00DE">
        <w:t xml:space="preserve"> without first visiting the location or relying on </w:t>
      </w:r>
      <w:r w:rsidR="0048486C">
        <w:t xml:space="preserve">the </w:t>
      </w:r>
      <w:r w:rsidR="009C00DE">
        <w:t>site inventory and location data provided to them</w:t>
      </w:r>
      <w:r>
        <w:t>.</w:t>
      </w:r>
    </w:p>
    <w:p w14:paraId="2B3B3499" w14:textId="77777777" w:rsidR="005B3445" w:rsidRDefault="005B3445" w:rsidP="005B3445"/>
    <w:p w14:paraId="195D8D74" w14:textId="11CF788A" w:rsidR="005B3445" w:rsidRDefault="008477ED" w:rsidP="005B3445">
      <w:r>
        <w:t xml:space="preserve">To evaluate a </w:t>
      </w:r>
      <w:r w:rsidR="00AF1F67">
        <w:t>location</w:t>
      </w:r>
      <w:r>
        <w:t>, r</w:t>
      </w:r>
      <w:r w:rsidR="005B3445">
        <w:t>adio frequency engineering teams need to know</w:t>
      </w:r>
      <w:r>
        <w:t xml:space="preserve"> factors </w:t>
      </w:r>
      <w:r w:rsidR="0048486C">
        <w:t xml:space="preserve">such as </w:t>
      </w:r>
      <w:r>
        <w:t>the number and types</w:t>
      </w:r>
      <w:r w:rsidR="005B3445">
        <w:t xml:space="preserve"> of antennas</w:t>
      </w:r>
      <w:r>
        <w:t xml:space="preserve"> </w:t>
      </w:r>
      <w:r w:rsidR="005B3445">
        <w:t>already</w:t>
      </w:r>
      <w:r w:rsidR="006C15EE">
        <w:t xml:space="preserve"> installed</w:t>
      </w:r>
      <w:r w:rsidR="005B3445">
        <w:t xml:space="preserve"> on a given tower</w:t>
      </w:r>
      <w:r>
        <w:t>,</w:t>
      </w:r>
      <w:r w:rsidR="005B3445">
        <w:t xml:space="preserve"> </w:t>
      </w:r>
      <w:r>
        <w:t>surrounding obstructions</w:t>
      </w:r>
      <w:r w:rsidR="005B3445">
        <w:t xml:space="preserve">, and </w:t>
      </w:r>
      <w:r w:rsidR="009C00DE">
        <w:t xml:space="preserve">any </w:t>
      </w:r>
      <w:r w:rsidR="005B3445">
        <w:t xml:space="preserve">changes since </w:t>
      </w:r>
      <w:r>
        <w:t xml:space="preserve">the </w:t>
      </w:r>
      <w:r w:rsidR="005B3445">
        <w:t xml:space="preserve">last evaluation. </w:t>
      </w:r>
      <w:r>
        <w:t xml:space="preserve">In the past, CSPs would need to send a team or manually </w:t>
      </w:r>
      <w:r w:rsidR="00AF1F67">
        <w:t>look through</w:t>
      </w:r>
      <w:r>
        <w:t xml:space="preserve"> many images </w:t>
      </w:r>
      <w:r w:rsidR="00AF1F67">
        <w:t xml:space="preserve">of each cell site </w:t>
      </w:r>
      <w:r>
        <w:t xml:space="preserve">to evaluate </w:t>
      </w:r>
      <w:r w:rsidR="00AF1F67">
        <w:t>its</w:t>
      </w:r>
      <w:r>
        <w:t xml:space="preserve"> viability. </w:t>
      </w:r>
      <w:r w:rsidR="005B3445">
        <w:t xml:space="preserve">However, when </w:t>
      </w:r>
      <w:r w:rsidR="005B3445">
        <w:lastRenderedPageBreak/>
        <w:t xml:space="preserve">considering vast geographic areas and a large number of potential </w:t>
      </w:r>
      <w:r w:rsidR="00AF1F67">
        <w:t>locations</w:t>
      </w:r>
      <w:r w:rsidR="005B3445">
        <w:t>, collecting this data using manual process</w:t>
      </w:r>
      <w:r w:rsidR="00AF1F67">
        <w:t>es</w:t>
      </w:r>
      <w:r w:rsidR="005B3445">
        <w:t xml:space="preserve"> quickly becomes time consuming, costly, and unscalable. </w:t>
      </w:r>
    </w:p>
    <w:p w14:paraId="350853A3" w14:textId="77777777" w:rsidR="005B3445" w:rsidRPr="00D87155" w:rsidRDefault="005B3445" w:rsidP="005B3445"/>
    <w:p w14:paraId="1B7D6C68" w14:textId="77511F37" w:rsidR="005B3445" w:rsidRDefault="005B3445" w:rsidP="005B3445">
      <w:r>
        <w:t xml:space="preserve">This solution </w:t>
      </w:r>
      <w:del w:id="11" w:author="Forero, Pablo" w:date="2024-06-21T10:04:00Z">
        <w:r w:rsidDel="00476D9E">
          <w:delText>shows how</w:delText>
        </w:r>
      </w:del>
      <w:ins w:id="12" w:author="Forero, Pablo" w:date="2024-06-21T10:04:00Z">
        <w:r w:rsidR="00476D9E">
          <w:t>is a starting point that can be expanded</w:t>
        </w:r>
      </w:ins>
      <w:r>
        <w:t xml:space="preserve"> to evaluate new locations or monitor existing ones using ML tools to analyze on-the-ground or drone-based photographs of these remote locations. Computer vision rapidly and accurately analyzes tradeoffs between sites with imagery produced by a drone, which is a faster, simpler</w:t>
      </w:r>
      <w:r w:rsidR="0048486C">
        <w:t>,</w:t>
      </w:r>
      <w:r>
        <w:t xml:space="preserve"> and </w:t>
      </w:r>
      <w:r w:rsidR="009C00DE">
        <w:t xml:space="preserve">a </w:t>
      </w:r>
      <w:r>
        <w:t>more cost-</w:t>
      </w:r>
      <w:r w:rsidR="00FB697C">
        <w:t>effective</w:t>
      </w:r>
      <w:r>
        <w:t xml:space="preserve"> solution at scale. This process permits data-driven decisions when evaluating competing tower sites and makes inventory information </w:t>
      </w:r>
      <w:r w:rsidR="009C00DE">
        <w:t xml:space="preserve">easily accessible </w:t>
      </w:r>
      <w:r>
        <w:t>across all deploye</w:t>
      </w:r>
      <w:bookmarkStart w:id="13" w:name="_GoBack"/>
      <w:bookmarkEnd w:id="13"/>
      <w:r>
        <w:t>d sites.</w:t>
      </w:r>
    </w:p>
    <w:p w14:paraId="1937BA4B" w14:textId="77777777" w:rsidR="00F307DB" w:rsidRDefault="00F307DB" w:rsidP="005B3445"/>
    <w:p w14:paraId="72966D69" w14:textId="1C60CDBD" w:rsidR="005B3445" w:rsidRDefault="005B3445" w:rsidP="005B3445">
      <w:pPr>
        <w:pStyle w:val="Heading2"/>
      </w:pPr>
      <w:r>
        <w:t xml:space="preserve">Solution </w:t>
      </w:r>
      <w:r w:rsidR="0048486C">
        <w:t>architecture</w:t>
      </w:r>
    </w:p>
    <w:p w14:paraId="0FF0482A" w14:textId="465903CB" w:rsidR="005B3445" w:rsidRDefault="005B3445" w:rsidP="005B3445">
      <w:r>
        <w:t>Images uploaded to</w:t>
      </w:r>
      <w:r w:rsidR="006C15EE">
        <w:t xml:space="preserve"> an</w:t>
      </w:r>
      <w:r>
        <w:t xml:space="preserve"> </w:t>
      </w:r>
      <w:hyperlink r:id="rId13" w:history="1">
        <w:r w:rsidR="0048486C" w:rsidRPr="00455F6C">
          <w:rPr>
            <w:rStyle w:val="Hyperlink"/>
          </w:rPr>
          <w:t xml:space="preserve">Amazon Simple Storage Service (Amazon </w:t>
        </w:r>
        <w:commentRangeStart w:id="14"/>
        <w:r w:rsidRPr="00455F6C">
          <w:rPr>
            <w:rStyle w:val="Hyperlink"/>
          </w:rPr>
          <w:t>S3</w:t>
        </w:r>
        <w:commentRangeEnd w:id="14"/>
        <w:r w:rsidR="0048486C" w:rsidRPr="00455F6C">
          <w:rPr>
            <w:rStyle w:val="Hyperlink"/>
            <w:sz w:val="16"/>
            <w:szCs w:val="16"/>
          </w:rPr>
          <w:commentReference w:id="14"/>
        </w:r>
        <w:r w:rsidR="0048486C" w:rsidRPr="00455F6C">
          <w:rPr>
            <w:rStyle w:val="Hyperlink"/>
          </w:rPr>
          <w:t>)</w:t>
        </w:r>
      </w:hyperlink>
      <w:r w:rsidR="006C15EE">
        <w:t xml:space="preserve"> bucket</w:t>
      </w:r>
      <w:r>
        <w:t xml:space="preserve"> are automatically analyzed by a customizable number of computer vision models. The results are </w:t>
      </w:r>
      <w:r w:rsidR="009C00DE">
        <w:t>inserted into</w:t>
      </w:r>
      <w:r>
        <w:t xml:space="preserve"> a</w:t>
      </w:r>
      <w:r w:rsidR="0048486C">
        <w:t xml:space="preserve">n </w:t>
      </w:r>
      <w:hyperlink r:id="rId14" w:history="1">
        <w:commentRangeStart w:id="15"/>
        <w:r w:rsidR="0048486C" w:rsidRPr="00455F6C">
          <w:rPr>
            <w:rStyle w:val="Hyperlink"/>
          </w:rPr>
          <w:t>Amazon</w:t>
        </w:r>
        <w:commentRangeEnd w:id="15"/>
        <w:r w:rsidR="0048486C" w:rsidRPr="00455F6C">
          <w:rPr>
            <w:rStyle w:val="Hyperlink"/>
            <w:sz w:val="16"/>
            <w:szCs w:val="16"/>
          </w:rPr>
          <w:commentReference w:id="15"/>
        </w:r>
        <w:r w:rsidRPr="00455F6C">
          <w:rPr>
            <w:rStyle w:val="Hyperlink"/>
          </w:rPr>
          <w:t xml:space="preserve"> DynamoDB</w:t>
        </w:r>
      </w:hyperlink>
      <w:r>
        <w:t xml:space="preserve"> table and used to label the image with bounding boxes, confidence scores, and label name. Finally, a labeled</w:t>
      </w:r>
      <w:r w:rsidR="009C00DE">
        <w:t xml:space="preserve"> version of the image </w:t>
      </w:r>
      <w:r>
        <w:t xml:space="preserve">is uploaded to </w:t>
      </w:r>
      <w:r w:rsidR="006C15EE">
        <w:t>the</w:t>
      </w:r>
      <w:r w:rsidR="009C00DE">
        <w:t xml:space="preserve"> </w:t>
      </w:r>
      <w:r>
        <w:t>S3 bucket.</w:t>
      </w:r>
    </w:p>
    <w:p w14:paraId="100D1FD8" w14:textId="77777777" w:rsidR="005B3445" w:rsidRDefault="005B3445" w:rsidP="005B3445"/>
    <w:p w14:paraId="628B57DD" w14:textId="77777777" w:rsidR="005B3445" w:rsidRDefault="005B3445" w:rsidP="005B3445">
      <w:commentRangeStart w:id="16"/>
      <w:r>
        <w:rPr>
          <w:noProof/>
          <w:lang w:eastAsia="en-US"/>
        </w:rPr>
        <w:drawing>
          <wp:inline distT="0" distB="0" distL="0" distR="0" wp14:anchorId="2BB13891" wp14:editId="48D3DE0E">
            <wp:extent cx="5943600" cy="2367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VisionBlog.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commentRangeEnd w:id="16"/>
      <w:r w:rsidR="0048486C">
        <w:rPr>
          <w:rStyle w:val="CommentReference"/>
        </w:rPr>
        <w:commentReference w:id="16"/>
      </w:r>
    </w:p>
    <w:p w14:paraId="16B6B48C" w14:textId="77777777" w:rsidR="005B3445" w:rsidRPr="00C81B3E" w:rsidRDefault="005B3445" w:rsidP="005B3445"/>
    <w:p w14:paraId="7A390A9D" w14:textId="2589C710" w:rsidR="005B3445" w:rsidRDefault="005B3445" w:rsidP="005B3445">
      <w:r>
        <w:t>This solution prefers serverless infrastructure wherever possible to provide computer vision analysis at the lowest cost, w</w:t>
      </w:r>
      <w:r w:rsidR="006C15EE">
        <w:t>hile providing</w:t>
      </w:r>
      <w:r>
        <w:t xml:space="preserve"> high availability and maximum scalability. Currently, the models are deployed on </w:t>
      </w:r>
      <w:proofErr w:type="spellStart"/>
      <w:r>
        <w:t>SageMaker</w:t>
      </w:r>
      <w:proofErr w:type="spellEnd"/>
      <w:r>
        <w:t xml:space="preserve"> instances for </w:t>
      </w:r>
      <w:r w:rsidR="001715D9">
        <w:t>optimal</w:t>
      </w:r>
      <w:r>
        <w:t xml:space="preserve"> performance</w:t>
      </w:r>
      <w:r w:rsidR="008B5D91">
        <w:t>,</w:t>
      </w:r>
      <w:r w:rsidR="006C15EE">
        <w:t xml:space="preserve"> but you</w:t>
      </w:r>
      <w:r w:rsidR="009C00DE">
        <w:t xml:space="preserve"> </w:t>
      </w:r>
      <w:r>
        <w:t xml:space="preserve">have the option to utilize </w:t>
      </w:r>
      <w:hyperlink r:id="rId16" w:history="1">
        <w:proofErr w:type="spellStart"/>
        <w:r w:rsidR="001715D9">
          <w:rPr>
            <w:rStyle w:val="Hyperlink"/>
          </w:rPr>
          <w:t>SageMaker</w:t>
        </w:r>
        <w:proofErr w:type="spellEnd"/>
        <w:r w:rsidR="001715D9">
          <w:rPr>
            <w:rStyle w:val="Hyperlink"/>
          </w:rPr>
          <w:t xml:space="preserve"> Serverless Inference</w:t>
        </w:r>
      </w:hyperlink>
      <w:r>
        <w:t xml:space="preserve"> to make the solution </w:t>
      </w:r>
      <w:r w:rsidRPr="00F307DB">
        <w:rPr>
          <w:i/>
          <w:iCs/>
        </w:rPr>
        <w:t>entirely serverless</w:t>
      </w:r>
      <w:r>
        <w:t>. </w:t>
      </w:r>
    </w:p>
    <w:p w14:paraId="79592C3B" w14:textId="77777777" w:rsidR="005B3445" w:rsidRDefault="005B3445" w:rsidP="005B3445"/>
    <w:p w14:paraId="6D02D5BB" w14:textId="31A689FA" w:rsidR="005B3445" w:rsidRDefault="005B3445" w:rsidP="005B3445">
      <w:pPr>
        <w:pStyle w:val="Heading2"/>
      </w:pPr>
      <w:r>
        <w:t xml:space="preserve">How it </w:t>
      </w:r>
      <w:r w:rsidR="008B5D91">
        <w:t>works</w:t>
      </w:r>
    </w:p>
    <w:p w14:paraId="20CE6258" w14:textId="6C90B6D1" w:rsidR="005B3445" w:rsidRDefault="005B3445" w:rsidP="005B3445">
      <w:r>
        <w:t xml:space="preserve">Images are uploaded to the </w:t>
      </w:r>
      <w:r w:rsidR="008B5D91">
        <w:t xml:space="preserve">Amazon </w:t>
      </w:r>
      <w:r>
        <w:t xml:space="preserve">S3 source bucket in the folder </w:t>
      </w:r>
      <w:proofErr w:type="spellStart"/>
      <w:r w:rsidRPr="00C44CC8">
        <w:rPr>
          <w:i/>
        </w:rPr>
        <w:t>raw_images</w:t>
      </w:r>
      <w:proofErr w:type="spellEnd"/>
      <w:r w:rsidR="00AF1F67">
        <w:t>. The upload</w:t>
      </w:r>
      <w:r>
        <w:t xml:space="preserve"> triggers an event that is passed through an </w:t>
      </w:r>
      <w:commentRangeStart w:id="17"/>
      <w:r w:rsidR="00455F6C">
        <w:fldChar w:fldCharType="begin"/>
      </w:r>
      <w:r w:rsidR="00455F6C">
        <w:instrText xml:space="preserve"> HYPERLINK "https://aws.amazon.com/sqs/" </w:instrText>
      </w:r>
      <w:r w:rsidR="00455F6C">
        <w:fldChar w:fldCharType="separate"/>
      </w:r>
      <w:r w:rsidR="008B5D91" w:rsidRPr="00455F6C">
        <w:rPr>
          <w:rStyle w:val="Hyperlink"/>
        </w:rPr>
        <w:t xml:space="preserve">Amazon Simple Queue Service (Amazon </w:t>
      </w:r>
      <w:r w:rsidRPr="00455F6C">
        <w:rPr>
          <w:rStyle w:val="Hyperlink"/>
        </w:rPr>
        <w:t>SQS</w:t>
      </w:r>
      <w:r w:rsidR="008B5D91" w:rsidRPr="00455F6C">
        <w:rPr>
          <w:rStyle w:val="Hyperlink"/>
        </w:rPr>
        <w:t>)</w:t>
      </w:r>
      <w:r w:rsidR="00455F6C">
        <w:fldChar w:fldCharType="end"/>
      </w:r>
      <w:r>
        <w:t xml:space="preserve"> queue. When a new message enters the queue, it is passed to the </w:t>
      </w:r>
      <w:proofErr w:type="spellStart"/>
      <w:r>
        <w:t>TriggerStateMachine</w:t>
      </w:r>
      <w:proofErr w:type="spellEnd"/>
      <w:r>
        <w:t xml:space="preserve"> Lambda function, which parses the </w:t>
      </w:r>
      <w:r w:rsidR="008B5D91">
        <w:t xml:space="preserve">Amazon </w:t>
      </w:r>
      <w:r>
        <w:t xml:space="preserve">SQS message and passes it as an event to a state machine implemented in </w:t>
      </w:r>
      <w:hyperlink r:id="rId17" w:history="1">
        <w:r w:rsidR="00455F6C" w:rsidRPr="00455F6C">
          <w:rPr>
            <w:rStyle w:val="Hyperlink"/>
          </w:rPr>
          <w:t xml:space="preserve">AWS </w:t>
        </w:r>
        <w:r w:rsidRPr="00455F6C">
          <w:rPr>
            <w:rStyle w:val="Hyperlink"/>
          </w:rPr>
          <w:t>Step Functions</w:t>
        </w:r>
      </w:hyperlink>
      <w:r>
        <w:t xml:space="preserve"> </w:t>
      </w:r>
      <w:commentRangeEnd w:id="17"/>
      <w:r w:rsidR="00455F6C">
        <w:rPr>
          <w:rStyle w:val="CommentReference"/>
        </w:rPr>
        <w:commentReference w:id="17"/>
      </w:r>
      <w:r>
        <w:t>for processing.</w:t>
      </w:r>
    </w:p>
    <w:p w14:paraId="7B583131" w14:textId="77777777" w:rsidR="008B5D91" w:rsidRDefault="008B5D91" w:rsidP="005B3445"/>
    <w:p w14:paraId="289F83BD" w14:textId="77777777" w:rsidR="005B3445" w:rsidRDefault="005B3445" w:rsidP="005B3445">
      <w:r>
        <w:t>The Step Functions orchestrator has four steps:</w:t>
      </w:r>
    </w:p>
    <w:p w14:paraId="0A8DC53A" w14:textId="5D081B81" w:rsidR="005B3445" w:rsidRDefault="005B3445" w:rsidP="005B3445">
      <w:pPr>
        <w:pStyle w:val="ListParagraph"/>
        <w:numPr>
          <w:ilvl w:val="0"/>
          <w:numId w:val="15"/>
        </w:numPr>
      </w:pPr>
      <w:r w:rsidRPr="000139F9">
        <w:rPr>
          <w:b/>
        </w:rPr>
        <w:lastRenderedPageBreak/>
        <w:t>Prepare</w:t>
      </w:r>
      <w:r>
        <w:t xml:space="preserve">: The original image is downloaded from </w:t>
      </w:r>
      <w:r w:rsidR="008B5D91">
        <w:t xml:space="preserve">Amazon </w:t>
      </w:r>
      <w:r>
        <w:t xml:space="preserve">S3, resized, and a copy is saved back to the source bucket with the path </w:t>
      </w:r>
      <w:proofErr w:type="spellStart"/>
      <w:r w:rsidRPr="00085A32">
        <w:rPr>
          <w:i/>
        </w:rPr>
        <w:t>resized_images</w:t>
      </w:r>
      <w:proofErr w:type="spellEnd"/>
      <w:r>
        <w:t xml:space="preserve">. The code in this function can be modified to include any additional image modifications (color corrections, filters, etc.) We have included </w:t>
      </w:r>
      <w:hyperlink r:id="rId18" w:history="1">
        <w:r w:rsidRPr="00482D88">
          <w:rPr>
            <w:rStyle w:val="Hyperlink"/>
          </w:rPr>
          <w:t>Pillow</w:t>
        </w:r>
      </w:hyperlink>
      <w:r w:rsidR="00482D88">
        <w:t xml:space="preserve">, a popular Python imaging </w:t>
      </w:r>
      <w:r>
        <w:t>library</w:t>
      </w:r>
      <w:r w:rsidR="00482D88">
        <w:t>,</w:t>
      </w:r>
      <w:r>
        <w:t xml:space="preserve"> as a layer</w:t>
      </w:r>
      <w:r w:rsidR="008B5D91">
        <w:t>,</w:t>
      </w:r>
      <w:r>
        <w:t xml:space="preserve"> but this can be replaced </w:t>
      </w:r>
      <w:r w:rsidR="001A11F0">
        <w:t>or used in conjunction with other</w:t>
      </w:r>
      <w:r>
        <w:t xml:space="preserve"> image processing librar</w:t>
      </w:r>
      <w:r w:rsidR="001A11F0">
        <w:t>ies</w:t>
      </w:r>
      <w:r>
        <w:t>.</w:t>
      </w:r>
    </w:p>
    <w:p w14:paraId="7BD3F432" w14:textId="77777777" w:rsidR="005B3445" w:rsidRDefault="005B3445" w:rsidP="005B3445">
      <w:pPr>
        <w:pStyle w:val="ListParagraph"/>
      </w:pPr>
    </w:p>
    <w:p w14:paraId="0D4C0FDD" w14:textId="699F8F25" w:rsidR="005B3445" w:rsidRDefault="005B3445" w:rsidP="005B3445">
      <w:pPr>
        <w:pStyle w:val="ListParagraph"/>
        <w:numPr>
          <w:ilvl w:val="0"/>
          <w:numId w:val="15"/>
        </w:numPr>
      </w:pPr>
      <w:proofErr w:type="spellStart"/>
      <w:r w:rsidRPr="000139F9">
        <w:rPr>
          <w:b/>
        </w:rPr>
        <w:t>GetEndpoints</w:t>
      </w:r>
      <w:proofErr w:type="spellEnd"/>
      <w:r>
        <w:t xml:space="preserve">: Retrieves the </w:t>
      </w:r>
      <w:proofErr w:type="spellStart"/>
      <w:r w:rsidRPr="00085A32">
        <w:rPr>
          <w:i/>
        </w:rPr>
        <w:t>endpoint_config</w:t>
      </w:r>
      <w:proofErr w:type="spellEnd"/>
      <w:r>
        <w:t xml:space="preserve"> parameter from the Parameter Store in </w:t>
      </w:r>
      <w:hyperlink r:id="rId19" w:history="1">
        <w:r w:rsidRPr="00455F6C">
          <w:rPr>
            <w:rStyle w:val="Hyperlink"/>
          </w:rPr>
          <w:t xml:space="preserve">AWS </w:t>
        </w:r>
        <w:commentRangeStart w:id="18"/>
        <w:r w:rsidRPr="00455F6C">
          <w:rPr>
            <w:rStyle w:val="Hyperlink"/>
          </w:rPr>
          <w:t>Systems</w:t>
        </w:r>
        <w:commentRangeEnd w:id="18"/>
        <w:r w:rsidR="008B5D91" w:rsidRPr="00455F6C">
          <w:rPr>
            <w:rStyle w:val="Hyperlink"/>
            <w:sz w:val="16"/>
            <w:szCs w:val="16"/>
          </w:rPr>
          <w:commentReference w:id="18"/>
        </w:r>
        <w:r w:rsidRPr="00455F6C">
          <w:rPr>
            <w:rStyle w:val="Hyperlink"/>
          </w:rPr>
          <w:t xml:space="preserve"> Manager</w:t>
        </w:r>
      </w:hyperlink>
      <w:r>
        <w:t>. This parameter consists of a string in JSON format containing a list of endpoints with their corresponding parameters as follows:</w:t>
      </w:r>
    </w:p>
    <w:p w14:paraId="3A0941C4" w14:textId="77777777" w:rsidR="005B3445" w:rsidRDefault="005B3445" w:rsidP="005B3445">
      <w:pPr>
        <w:pStyle w:val="ListParagraph"/>
      </w:pPr>
    </w:p>
    <w:p w14:paraId="102CC3B0" w14:textId="77777777" w:rsidR="005B3445" w:rsidRPr="00E23C9E" w:rsidRDefault="005B3445" w:rsidP="005B3445">
      <w:pPr>
        <w:pStyle w:val="ListParagraph"/>
        <w:shd w:val="clear" w:color="auto" w:fill="E7E6E6" w:themeFill="background2"/>
        <w:rPr>
          <w:rFonts w:ascii="Consolas" w:hAnsi="Consolas"/>
          <w:sz w:val="22"/>
        </w:rPr>
      </w:pPr>
      <w:bookmarkStart w:id="19" w:name="_Hlk124255973"/>
      <w:r w:rsidRPr="00E23C9E">
        <w:rPr>
          <w:rFonts w:ascii="Consolas" w:hAnsi="Consolas"/>
          <w:sz w:val="22"/>
        </w:rPr>
        <w:t>{</w:t>
      </w:r>
    </w:p>
    <w:p w14:paraId="205BF55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endpoints_config</w:t>
      </w:r>
      <w:proofErr w:type="spellEnd"/>
      <w:r w:rsidRPr="00E23C9E">
        <w:rPr>
          <w:rFonts w:ascii="Consolas" w:hAnsi="Consolas"/>
          <w:sz w:val="22"/>
        </w:rPr>
        <w:t>": [</w:t>
      </w:r>
    </w:p>
    <w:p w14:paraId="02E0634D"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754E402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ep_name</w:t>
      </w:r>
      <w:proofErr w:type="spellEnd"/>
      <w:r w:rsidRPr="00E23C9E">
        <w:rPr>
          <w:rFonts w:ascii="Consolas" w:hAnsi="Consolas"/>
          <w:sz w:val="22"/>
        </w:rPr>
        <w:t>": "endpoint name",</w:t>
      </w:r>
    </w:p>
    <w:p w14:paraId="55FF5D47"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db_key</w:t>
      </w:r>
      <w:proofErr w:type="spellEnd"/>
      <w:r w:rsidRPr="00E23C9E">
        <w:rPr>
          <w:rFonts w:ascii="Consolas" w:hAnsi="Consolas"/>
          <w:sz w:val="22"/>
        </w:rPr>
        <w:t>": "key to store object in the database",</w:t>
      </w:r>
    </w:p>
    <w:p w14:paraId="40AA4030"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"labels": ["labels that the model is looking for"],</w:t>
      </w:r>
    </w:p>
    <w:p w14:paraId="5E6D51A5"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"threshold": min confidence score to label image (float)</w:t>
      </w:r>
    </w:p>
    <w:p w14:paraId="22E20979"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54923B53"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08FACD3A"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w:t>
      </w:r>
    </w:p>
    <w:bookmarkEnd w:id="19"/>
    <w:p w14:paraId="189FD708" w14:textId="77777777" w:rsidR="005B3445" w:rsidRDefault="005B3445" w:rsidP="005B3445">
      <w:pPr>
        <w:pStyle w:val="ListParagraph"/>
      </w:pPr>
    </w:p>
    <w:p w14:paraId="470900C8" w14:textId="6EACC006" w:rsidR="005B3445" w:rsidRDefault="005B3445" w:rsidP="005B3445">
      <w:pPr>
        <w:pStyle w:val="ListParagraph"/>
      </w:pPr>
      <w:r>
        <w:t>This parameter allows you to specify an arbitrary number of endpoints with independent configurations. For example</w:t>
      </w:r>
      <w:r w:rsidR="00FB697C">
        <w:t>,</w:t>
      </w:r>
      <w:r>
        <w:t xml:space="preserve"> </w:t>
      </w:r>
      <w:r w:rsidR="00FB697C">
        <w:t>a</w:t>
      </w:r>
      <w:r>
        <w:t xml:space="preserve"> CSP </w:t>
      </w:r>
      <w:r w:rsidR="00FB697C">
        <w:t xml:space="preserve">could </w:t>
      </w:r>
      <w:r>
        <w:t>deploy two endpoints: one for equipment and another for obstruction detection. In that case, their configuration parameter may look like this:</w:t>
      </w:r>
    </w:p>
    <w:p w14:paraId="3F6FDF4F" w14:textId="77777777" w:rsidR="005B3445" w:rsidRDefault="005B3445" w:rsidP="005B3445">
      <w:pPr>
        <w:pStyle w:val="ListParagraph"/>
      </w:pPr>
    </w:p>
    <w:p w14:paraId="41D6ADB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w:t>
      </w:r>
    </w:p>
    <w:p w14:paraId="63D250E4"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endpoints_config</w:t>
      </w:r>
      <w:proofErr w:type="spellEnd"/>
      <w:r w:rsidRPr="00E23C9E">
        <w:rPr>
          <w:rFonts w:ascii="Consolas" w:hAnsi="Consolas"/>
          <w:sz w:val="22"/>
        </w:rPr>
        <w:t>": [</w:t>
      </w:r>
    </w:p>
    <w:p w14:paraId="167622C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4D201D7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ep_name</w:t>
      </w:r>
      <w:proofErr w:type="spellEnd"/>
      <w:r w:rsidRPr="00E23C9E">
        <w:rPr>
          <w:rFonts w:ascii="Consolas" w:hAnsi="Consolas"/>
          <w:sz w:val="22"/>
        </w:rPr>
        <w:t>": "tf2-object-detection-antenna-123456",</w:t>
      </w:r>
    </w:p>
    <w:p w14:paraId="6417C994"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db_key</w:t>
      </w:r>
      <w:proofErr w:type="spellEnd"/>
      <w:r w:rsidRPr="00E23C9E">
        <w:rPr>
          <w:rFonts w:ascii="Consolas" w:hAnsi="Consolas"/>
          <w:sz w:val="22"/>
        </w:rPr>
        <w:t>": "equipment",</w:t>
      </w:r>
    </w:p>
    <w:p w14:paraId="7F9D210E"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"labels": ["Directional", "Radio", "Empty mount"],</w:t>
      </w:r>
    </w:p>
    <w:p w14:paraId="4A0A24AD"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"threshold": 0.95</w:t>
      </w:r>
    </w:p>
    <w:p w14:paraId="022DCDCE"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323CF9D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684A0BDE"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ep_name</w:t>
      </w:r>
      <w:proofErr w:type="spellEnd"/>
      <w:r w:rsidRPr="00E23C9E">
        <w:rPr>
          <w:rFonts w:ascii="Consolas" w:hAnsi="Consolas"/>
          <w:sz w:val="22"/>
        </w:rPr>
        <w:t>": "tf2-object-detection-obs-654321",</w:t>
      </w:r>
    </w:p>
    <w:p w14:paraId="7BB63529"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roofErr w:type="spellStart"/>
      <w:r w:rsidRPr="00E23C9E">
        <w:rPr>
          <w:rFonts w:ascii="Consolas" w:hAnsi="Consolas"/>
          <w:sz w:val="22"/>
        </w:rPr>
        <w:t>db_key</w:t>
      </w:r>
      <w:proofErr w:type="spellEnd"/>
      <w:r w:rsidRPr="00E23C9E">
        <w:rPr>
          <w:rFonts w:ascii="Consolas" w:hAnsi="Consolas"/>
          <w:sz w:val="22"/>
        </w:rPr>
        <w:t>": "obstruction",</w:t>
      </w:r>
    </w:p>
    <w:p w14:paraId="18226D38"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"labels": ["Tree", "Building"],</w:t>
      </w:r>
    </w:p>
    <w:p w14:paraId="7BC4B29D"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"threshold": 0.88</w:t>
      </w:r>
    </w:p>
    <w:p w14:paraId="440536D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17165949"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p>
    <w:p w14:paraId="4F6C044F"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w:t>
      </w:r>
    </w:p>
    <w:p w14:paraId="7DEE2CC7" w14:textId="77777777" w:rsidR="005B3445" w:rsidRDefault="005B3445" w:rsidP="005B3445">
      <w:pPr>
        <w:pStyle w:val="ListParagraph"/>
      </w:pPr>
    </w:p>
    <w:p w14:paraId="3538C594" w14:textId="68B69709" w:rsidR="005B3445" w:rsidRDefault="005B3445" w:rsidP="005B3445">
      <w:pPr>
        <w:pStyle w:val="ListParagraph"/>
      </w:pPr>
      <w:r>
        <w:t xml:space="preserve">After retrieving the config parameter, the function parses and passes it as the input to the next state along with the resized image name and </w:t>
      </w:r>
      <w:r w:rsidR="008B5D91">
        <w:t xml:space="preserve">Amazon </w:t>
      </w:r>
      <w:r>
        <w:t xml:space="preserve">S3 path, bucket name, and the name of the DynamoDB table where the results </w:t>
      </w:r>
      <w:r w:rsidR="008B5D91">
        <w:t>are</w:t>
      </w:r>
      <w:r>
        <w:t xml:space="preserve"> saved, which is also retrieved from the Parameter Store.</w:t>
      </w:r>
    </w:p>
    <w:p w14:paraId="5E009F32" w14:textId="77777777" w:rsidR="005B3445" w:rsidRDefault="005B3445" w:rsidP="005B3445">
      <w:pPr>
        <w:pStyle w:val="ListParagraph"/>
      </w:pPr>
    </w:p>
    <w:p w14:paraId="58E83899" w14:textId="534B752C" w:rsidR="005B3445" w:rsidRDefault="005B3445" w:rsidP="005B3445">
      <w:pPr>
        <w:pStyle w:val="ListParagraph"/>
      </w:pPr>
      <w:r>
        <w:t xml:space="preserve">If your endpoints require additional or different parameters, </w:t>
      </w:r>
      <w:r w:rsidR="008B5D91">
        <w:t xml:space="preserve">then </w:t>
      </w:r>
      <w:r>
        <w:t xml:space="preserve">you </w:t>
      </w:r>
      <w:r w:rsidR="001A11F0">
        <w:t>can</w:t>
      </w:r>
      <w:r>
        <w:t xml:space="preserve"> modify </w:t>
      </w:r>
      <w:r w:rsidR="001A11F0">
        <w:t>this</w:t>
      </w:r>
      <w:r>
        <w:t xml:space="preserve"> JSON</w:t>
      </w:r>
      <w:r w:rsidR="001A11F0">
        <w:t xml:space="preserve"> configuration, the way it is parsed in this state,</w:t>
      </w:r>
      <w:r>
        <w:t xml:space="preserve"> and the </w:t>
      </w:r>
      <w:r w:rsidR="001A11F0">
        <w:t>endpoint call in</w:t>
      </w:r>
      <w:r>
        <w:t xml:space="preserve"> the next state.</w:t>
      </w:r>
    </w:p>
    <w:p w14:paraId="5FD033F3" w14:textId="77777777" w:rsidR="005B3445" w:rsidRDefault="005B3445" w:rsidP="005B3445">
      <w:pPr>
        <w:pStyle w:val="ListParagraph"/>
      </w:pPr>
    </w:p>
    <w:p w14:paraId="31431024" w14:textId="3FCD1FB8" w:rsidR="00482D88" w:rsidRDefault="005B3445" w:rsidP="005B3445">
      <w:pPr>
        <w:pStyle w:val="ListParagraph"/>
        <w:numPr>
          <w:ilvl w:val="0"/>
          <w:numId w:val="15"/>
        </w:numPr>
      </w:pPr>
      <w:proofErr w:type="spellStart"/>
      <w:r w:rsidRPr="008764EC">
        <w:rPr>
          <w:b/>
        </w:rPr>
        <w:t>CallEndpoints</w:t>
      </w:r>
      <w:proofErr w:type="spellEnd"/>
      <w:r>
        <w:t xml:space="preserve">: This is a </w:t>
      </w:r>
      <w:hyperlink r:id="rId20" w:history="1">
        <w:r w:rsidRPr="000139F9">
          <w:rPr>
            <w:rStyle w:val="Hyperlink"/>
          </w:rPr>
          <w:t>Map</w:t>
        </w:r>
      </w:hyperlink>
      <w:r>
        <w:t xml:space="preserve"> state </w:t>
      </w:r>
      <w:r w:rsidR="008B5D91">
        <w:t xml:space="preserve">that </w:t>
      </w:r>
      <w:r>
        <w:t xml:space="preserve">receives the array of endpoints and runs each as </w:t>
      </w:r>
      <w:r w:rsidR="008B5D91">
        <w:t xml:space="preserve">an </w:t>
      </w:r>
      <w:r>
        <w:t xml:space="preserve">input to the </w:t>
      </w:r>
      <w:proofErr w:type="spellStart"/>
      <w:r>
        <w:t>CallEndpoint</w:t>
      </w:r>
      <w:proofErr w:type="spellEnd"/>
      <w:r>
        <w:t xml:space="preserve"> function. For each endpoint, the function downloads the resized image and uses the CV2 library (deployed as a</w:t>
      </w:r>
      <w:r w:rsidR="00455F6C">
        <w:t xml:space="preserve">n </w:t>
      </w:r>
      <w:commentRangeStart w:id="20"/>
      <w:r w:rsidR="00455F6C">
        <w:fldChar w:fldCharType="begin"/>
      </w:r>
      <w:r w:rsidR="00455F6C">
        <w:instrText xml:space="preserve"> HYPERLINK "https://aws.amazon.com/lambda/" </w:instrText>
      </w:r>
      <w:r w:rsidR="00455F6C">
        <w:fldChar w:fldCharType="separate"/>
      </w:r>
      <w:r w:rsidR="00455F6C" w:rsidRPr="00455F6C">
        <w:rPr>
          <w:rStyle w:val="Hyperlink"/>
        </w:rPr>
        <w:t>AWS</w:t>
      </w:r>
      <w:r w:rsidRPr="00455F6C">
        <w:rPr>
          <w:rStyle w:val="Hyperlink"/>
        </w:rPr>
        <w:t xml:space="preserve"> Lambda</w:t>
      </w:r>
      <w:r w:rsidR="00455F6C">
        <w:fldChar w:fldCharType="end"/>
      </w:r>
      <w:commentRangeEnd w:id="20"/>
      <w:r w:rsidR="00455F6C">
        <w:rPr>
          <w:rStyle w:val="CommentReference"/>
        </w:rPr>
        <w:commentReference w:id="20"/>
      </w:r>
      <w:r>
        <w:t xml:space="preserve"> layer) to convert it into a tensor</w:t>
      </w:r>
      <w:r w:rsidR="00482D88">
        <w:t xml:space="preserve"> (i.e.</w:t>
      </w:r>
      <w:r w:rsidR="009855C8">
        <w:t>,</w:t>
      </w:r>
      <w:r w:rsidR="00482D88">
        <w:t xml:space="preserve"> a matrix representation of image information)</w:t>
      </w:r>
      <w:r>
        <w:t>. This tensor is fed to the endpoint</w:t>
      </w:r>
      <w:r w:rsidR="00482D88">
        <w:t xml:space="preserve"> for processing</w:t>
      </w:r>
      <w:r>
        <w:t xml:space="preserve"> through an API call. </w:t>
      </w:r>
    </w:p>
    <w:p w14:paraId="3F9E8A89" w14:textId="77777777" w:rsidR="00482D88" w:rsidRDefault="00482D88" w:rsidP="00482D88">
      <w:pPr>
        <w:pStyle w:val="ListParagraph"/>
      </w:pPr>
    </w:p>
    <w:p w14:paraId="5165E078" w14:textId="474DA5D6" w:rsidR="005B3445" w:rsidRDefault="009855C8" w:rsidP="00482D88">
      <w:pPr>
        <w:pStyle w:val="ListParagraph"/>
      </w:pPr>
      <w:del w:id="21" w:author="Forero, Pablo" w:date="2024-06-20T15:27:00Z">
        <w:r w:rsidDel="00ED0B52">
          <w:delText xml:space="preserve">Then, </w:delText>
        </w:r>
        <w:r w:rsidDel="0027277E">
          <w:delText>t</w:delText>
        </w:r>
        <w:r w:rsidDel="00ED0B52">
          <w:delText>he</w:delText>
        </w:r>
      </w:del>
      <w:ins w:id="22" w:author="Forero, Pablo" w:date="2024-06-20T15:27:00Z">
        <w:r w:rsidR="00ED0B52">
          <w:t>The</w:t>
        </w:r>
      </w:ins>
      <w:r>
        <w:t xml:space="preserve"> </w:t>
      </w:r>
      <w:r w:rsidR="005B3445">
        <w:t>results</w:t>
      </w:r>
      <w:ins w:id="23" w:author="Forero, Pablo" w:date="2024-06-20T15:27:00Z">
        <w:r w:rsidR="00ED0B52">
          <w:t xml:space="preserve"> from the endpoint</w:t>
        </w:r>
      </w:ins>
      <w:r w:rsidR="005B3445">
        <w:t xml:space="preserve"> are </w:t>
      </w:r>
      <w:ins w:id="24" w:author="Forero, Pablo" w:date="2024-06-20T15:27:00Z">
        <w:r w:rsidR="00ED0B52">
          <w:t xml:space="preserve">then </w:t>
        </w:r>
      </w:ins>
      <w:r w:rsidR="005B3445">
        <w:t>parsed, processed, and stored in the DynamoDB results table. Each table entry contains the image key and one object for each of the endpoints with a list of results. Each item in a list is a dictionary containing the name of the identified item, confidence, and bounding box points as follows:</w:t>
      </w:r>
    </w:p>
    <w:p w14:paraId="4C614AB6" w14:textId="77777777" w:rsidR="005B3445" w:rsidRDefault="005B3445" w:rsidP="005B3445">
      <w:pPr>
        <w:pStyle w:val="ListParagraph"/>
        <w:rPr>
          <w:b/>
        </w:rPr>
      </w:pPr>
    </w:p>
    <w:p w14:paraId="4B7C1044"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w:t>
      </w:r>
    </w:p>
    <w:p w14:paraId="7188ECF9"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roofErr w:type="spellStart"/>
      <w:r w:rsidRPr="00E23C9E">
        <w:rPr>
          <w:rFonts w:ascii="Consolas" w:hAnsi="Consolas"/>
          <w:sz w:val="22"/>
        </w:rPr>
        <w:t>image_name</w:t>
      </w:r>
      <w:proofErr w:type="spellEnd"/>
      <w:r w:rsidRPr="00E23C9E">
        <w:rPr>
          <w:rFonts w:ascii="Consolas" w:hAnsi="Consolas"/>
          <w:sz w:val="22"/>
        </w:rPr>
        <w:t>": {</w:t>
      </w:r>
    </w:p>
    <w:p w14:paraId="2CF7F85B" w14:textId="57CCEEF3"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r w:rsidR="00FB697C">
        <w:rPr>
          <w:rFonts w:ascii="Consolas" w:hAnsi="Consolas"/>
          <w:sz w:val="22"/>
        </w:rPr>
        <w:t># A string with the image filename</w:t>
      </w:r>
    </w:p>
    <w:p w14:paraId="3FFF841D"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487C2A3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"db_key_1": </w:t>
      </w:r>
      <w:proofErr w:type="gramStart"/>
      <w:r w:rsidRPr="00E23C9E">
        <w:rPr>
          <w:rFonts w:ascii="Consolas" w:hAnsi="Consolas"/>
          <w:sz w:val="22"/>
        </w:rPr>
        <w:t>{ #</w:t>
      </w:r>
      <w:proofErr w:type="gramEnd"/>
      <w:r w:rsidRPr="00E23C9E">
        <w:rPr>
          <w:rFonts w:ascii="Consolas" w:hAnsi="Consolas"/>
          <w:sz w:val="22"/>
        </w:rPr>
        <w:t xml:space="preserve"> the value of </w:t>
      </w:r>
      <w:proofErr w:type="spellStart"/>
      <w:r w:rsidRPr="00E23C9E">
        <w:rPr>
          <w:rFonts w:ascii="Consolas" w:hAnsi="Consolas"/>
          <w:sz w:val="22"/>
        </w:rPr>
        <w:t>db_key</w:t>
      </w:r>
      <w:proofErr w:type="spellEnd"/>
      <w:r w:rsidRPr="00E23C9E">
        <w:rPr>
          <w:rFonts w:ascii="Consolas" w:hAnsi="Consolas"/>
          <w:sz w:val="22"/>
        </w:rPr>
        <w:t xml:space="preserve"> in the config parameter</w:t>
      </w:r>
    </w:p>
    <w:p w14:paraId="5E6B9BF3"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"L": [</w:t>
      </w:r>
    </w:p>
    <w:p w14:paraId="614AA6AC"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07E8F5D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"M": {</w:t>
      </w:r>
    </w:p>
    <w:p w14:paraId="13E65CE5" w14:textId="77777777" w:rsidR="00FB697C"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roofErr w:type="spellStart"/>
      <w:r w:rsidRPr="00E23C9E">
        <w:rPr>
          <w:rFonts w:ascii="Consolas" w:hAnsi="Consolas"/>
          <w:sz w:val="22"/>
        </w:rPr>
        <w:t>boundBoxLTRB</w:t>
      </w:r>
      <w:proofErr w:type="spellEnd"/>
      <w:r w:rsidRPr="00E23C9E">
        <w:rPr>
          <w:rFonts w:ascii="Consolas" w:hAnsi="Consolas"/>
          <w:sz w:val="22"/>
        </w:rPr>
        <w:t xml:space="preserve">": { </w:t>
      </w:r>
    </w:p>
    <w:p w14:paraId="0F2B2AE5" w14:textId="78D802E5" w:rsidR="005B3445" w:rsidRPr="00E23C9E" w:rsidRDefault="00FB697C" w:rsidP="005B3445">
      <w:pPr>
        <w:pStyle w:val="ListParagraph"/>
        <w:shd w:val="clear" w:color="auto" w:fill="E7E6E6" w:themeFill="background2"/>
        <w:rPr>
          <w:rFonts w:ascii="Consolas" w:hAnsi="Consolas"/>
          <w:sz w:val="22"/>
        </w:rPr>
      </w:pPr>
      <w:r>
        <w:rPr>
          <w:rFonts w:ascii="Consolas" w:hAnsi="Consolas"/>
          <w:sz w:val="22"/>
        </w:rPr>
        <w:t xml:space="preserve">               </w:t>
      </w:r>
      <w:r w:rsidR="005B3445" w:rsidRPr="00E23C9E">
        <w:rPr>
          <w:rFonts w:ascii="Consolas" w:hAnsi="Consolas"/>
          <w:sz w:val="22"/>
        </w:rPr>
        <w:t># List of box points</w:t>
      </w:r>
    </w:p>
    <w:p w14:paraId="5CC37268"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5108DABE"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roofErr w:type="spellStart"/>
      <w:r w:rsidRPr="00E23C9E">
        <w:rPr>
          <w:rFonts w:ascii="Consolas" w:hAnsi="Consolas"/>
          <w:sz w:val="22"/>
        </w:rPr>
        <w:t>confScore</w:t>
      </w:r>
      <w:proofErr w:type="spellEnd"/>
      <w:r w:rsidRPr="00E23C9E">
        <w:rPr>
          <w:rFonts w:ascii="Consolas" w:hAnsi="Consolas"/>
          <w:sz w:val="22"/>
        </w:rPr>
        <w:t>": {</w:t>
      </w:r>
    </w:p>
    <w:p w14:paraId="5BBC987E" w14:textId="48369C02"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r w:rsidR="00FB697C">
        <w:rPr>
          <w:rFonts w:ascii="Consolas" w:hAnsi="Consolas"/>
          <w:sz w:val="22"/>
        </w:rPr>
        <w:t xml:space="preserve">   # </w:t>
      </w:r>
      <w:r w:rsidRPr="00E23C9E">
        <w:rPr>
          <w:rFonts w:ascii="Consolas" w:hAnsi="Consolas"/>
          <w:sz w:val="22"/>
        </w:rPr>
        <w:t>number between 0-1</w:t>
      </w:r>
    </w:p>
    <w:p w14:paraId="6D33021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58E366BF"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roofErr w:type="spellStart"/>
      <w:r w:rsidRPr="00E23C9E">
        <w:rPr>
          <w:rFonts w:ascii="Consolas" w:hAnsi="Consolas"/>
          <w:sz w:val="22"/>
        </w:rPr>
        <w:t>objLabel</w:t>
      </w:r>
      <w:proofErr w:type="spellEnd"/>
      <w:r w:rsidRPr="00E23C9E">
        <w:rPr>
          <w:rFonts w:ascii="Consolas" w:hAnsi="Consolas"/>
          <w:sz w:val="22"/>
        </w:rPr>
        <w:t>": {</w:t>
      </w:r>
    </w:p>
    <w:p w14:paraId="26E9911E" w14:textId="12AB2E7A"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r w:rsidR="00FB697C">
        <w:rPr>
          <w:rFonts w:ascii="Consolas" w:hAnsi="Consolas"/>
          <w:sz w:val="22"/>
        </w:rPr>
        <w:t xml:space="preserve">   # label of the </w:t>
      </w:r>
      <w:r w:rsidRPr="00E23C9E">
        <w:rPr>
          <w:rFonts w:ascii="Consolas" w:hAnsi="Consolas"/>
          <w:sz w:val="22"/>
        </w:rPr>
        <w:t>object detected</w:t>
      </w:r>
    </w:p>
    <w:p w14:paraId="6970FCA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2E9A24FB"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6A898A7F" w14:textId="6BF7BC49"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r w:rsidR="00FB697C">
        <w:rPr>
          <w:rFonts w:ascii="Consolas" w:hAnsi="Consolas"/>
          <w:sz w:val="22"/>
        </w:rPr>
        <w:t>,</w:t>
      </w:r>
    </w:p>
    <w:p w14:paraId="399317C2"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w:t>
      </w:r>
      <w:r w:rsidRPr="00E23C9E">
        <w:rPr>
          <w:rFonts w:ascii="Consolas" w:hAnsi="Consolas"/>
          <w:i/>
          <w:iCs/>
          <w:sz w:val="22"/>
        </w:rPr>
        <w:t>// Other detection results of first endpoint...</w:t>
      </w:r>
    </w:p>
    <w:p w14:paraId="5B033D59"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2655714D"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w:t>
      </w:r>
    </w:p>
    <w:p w14:paraId="36E85504"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 xml:space="preserve">  "db_key_2": # results for other endpoints</w:t>
      </w:r>
    </w:p>
    <w:p w14:paraId="0A123D38" w14:textId="77777777" w:rsidR="005B3445" w:rsidRPr="00E23C9E" w:rsidRDefault="005B3445" w:rsidP="005B3445">
      <w:pPr>
        <w:pStyle w:val="ListParagraph"/>
        <w:shd w:val="clear" w:color="auto" w:fill="E7E6E6" w:themeFill="background2"/>
        <w:rPr>
          <w:rFonts w:ascii="Consolas" w:hAnsi="Consolas"/>
          <w:sz w:val="22"/>
        </w:rPr>
      </w:pPr>
      <w:r w:rsidRPr="00E23C9E">
        <w:rPr>
          <w:rFonts w:ascii="Consolas" w:hAnsi="Consolas"/>
          <w:sz w:val="22"/>
        </w:rPr>
        <w:t>}</w:t>
      </w:r>
    </w:p>
    <w:p w14:paraId="78C33ABF" w14:textId="77777777" w:rsidR="005B3445" w:rsidRDefault="005B3445" w:rsidP="005B3445">
      <w:pPr>
        <w:pStyle w:val="ListParagraph"/>
      </w:pPr>
    </w:p>
    <w:p w14:paraId="74B1B46F" w14:textId="77777777" w:rsidR="005B3445" w:rsidRDefault="005B3445" w:rsidP="005B3445">
      <w:pPr>
        <w:ind w:left="720"/>
      </w:pPr>
    </w:p>
    <w:p w14:paraId="6063FAB0" w14:textId="5874FB05" w:rsidR="005B3445" w:rsidRDefault="005B3445" w:rsidP="005B3445">
      <w:pPr>
        <w:ind w:left="720"/>
      </w:pPr>
      <w:r>
        <w:t xml:space="preserve">For example, </w:t>
      </w:r>
      <w:r w:rsidR="001A11F0">
        <w:t>after processing</w:t>
      </w:r>
      <w:r>
        <w:t xml:space="preserve"> an image named </w:t>
      </w:r>
      <w:r w:rsidRPr="00E23C9E">
        <w:rPr>
          <w:i/>
        </w:rPr>
        <w:t>123abc.jpg</w:t>
      </w:r>
      <w:r>
        <w:t xml:space="preserve"> </w:t>
      </w:r>
      <w:r w:rsidR="001A11F0">
        <w:t>through</w:t>
      </w:r>
      <w:r>
        <w:t xml:space="preserve"> the two endpoints for </w:t>
      </w:r>
      <w:r w:rsidR="001A11F0">
        <w:t>antennas and obstructions described previously, the results would</w:t>
      </w:r>
      <w:r>
        <w:t xml:space="preserve"> look like this:</w:t>
      </w:r>
    </w:p>
    <w:p w14:paraId="76950F38" w14:textId="77777777" w:rsidR="005B3445" w:rsidRDefault="005B3445" w:rsidP="005B3445"/>
    <w:p w14:paraId="4F75DD04"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w:t>
      </w:r>
    </w:p>
    <w:p w14:paraId="77ACBE16"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image_name</w:t>
      </w:r>
      <w:proofErr w:type="spellEnd"/>
      <w:r w:rsidRPr="00FA07B1">
        <w:rPr>
          <w:rFonts w:ascii="Consolas" w:hAnsi="Consolas"/>
          <w:sz w:val="22"/>
        </w:rPr>
        <w:t>": {</w:t>
      </w:r>
    </w:p>
    <w:p w14:paraId="390557D1"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lastRenderedPageBreak/>
        <w:t>    "S": "123abc"</w:t>
      </w:r>
    </w:p>
    <w:p w14:paraId="1D06B04A"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24A5C5AD"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"equipment": {</w:t>
      </w:r>
    </w:p>
    <w:p w14:paraId="069D399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"L": [</w:t>
      </w:r>
    </w:p>
    <w:p w14:paraId="58B64099"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62D90E03"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"M": {</w:t>
      </w:r>
    </w:p>
    <w:p w14:paraId="3BFB8087"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boundBoxLTRB</w:t>
      </w:r>
      <w:proofErr w:type="spellEnd"/>
      <w:r w:rsidRPr="00FA07B1">
        <w:rPr>
          <w:rFonts w:ascii="Consolas" w:hAnsi="Consolas"/>
          <w:sz w:val="22"/>
        </w:rPr>
        <w:t>": {</w:t>
      </w:r>
    </w:p>
    <w:p w14:paraId="3A7E830D"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"L": [</w:t>
      </w:r>
    </w:p>
    <w:p w14:paraId="2276528E"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3049DA58"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"S": "0.586595178"</w:t>
      </w:r>
    </w:p>
    <w:p w14:paraId="1C4A23C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634A8F6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 ... other box points</w:t>
      </w:r>
    </w:p>
    <w:p w14:paraId="3E6B8E80"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3F468D8E"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10B15E40"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confScore</w:t>
      </w:r>
      <w:proofErr w:type="spellEnd"/>
      <w:r w:rsidRPr="00FA07B1">
        <w:rPr>
          <w:rFonts w:ascii="Consolas" w:hAnsi="Consolas"/>
          <w:sz w:val="22"/>
        </w:rPr>
        <w:t>": {</w:t>
      </w:r>
    </w:p>
    <w:p w14:paraId="7F7972AC"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"S": "0.647898078"</w:t>
      </w:r>
    </w:p>
    <w:p w14:paraId="71311DE1"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04542213"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objLabel</w:t>
      </w:r>
      <w:proofErr w:type="spellEnd"/>
      <w:r w:rsidRPr="00FA07B1">
        <w:rPr>
          <w:rFonts w:ascii="Consolas" w:hAnsi="Consolas"/>
          <w:sz w:val="22"/>
        </w:rPr>
        <w:t>": {</w:t>
      </w:r>
    </w:p>
    <w:p w14:paraId="2AABE495"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"S": "Radio"</w:t>
      </w:r>
    </w:p>
    <w:p w14:paraId="1F6CEC04"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30A71EA9"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164FFEA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r>
        <w:rPr>
          <w:rFonts w:ascii="Consolas" w:hAnsi="Consolas"/>
          <w:sz w:val="22"/>
        </w:rPr>
        <w:t>,</w:t>
      </w:r>
    </w:p>
    <w:p w14:paraId="15E83A09"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xml:space="preserve">      </w:t>
      </w:r>
      <w:r w:rsidRPr="00FA07B1">
        <w:rPr>
          <w:rFonts w:ascii="Consolas" w:hAnsi="Consolas"/>
          <w:i/>
          <w:iCs/>
          <w:sz w:val="22"/>
        </w:rPr>
        <w:t>// Other detected objects in the equipment endpoint ...</w:t>
      </w:r>
    </w:p>
    <w:p w14:paraId="0907330E"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743E540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1629CC36"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"obstruction": {</w:t>
      </w:r>
    </w:p>
    <w:p w14:paraId="5C8BF447"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"L": [</w:t>
      </w:r>
    </w:p>
    <w:p w14:paraId="00273EA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7C9A8379"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"M": {</w:t>
      </w:r>
    </w:p>
    <w:p w14:paraId="4EB2A2C2"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boundBoxLTRB</w:t>
      </w:r>
      <w:proofErr w:type="spellEnd"/>
      <w:r w:rsidRPr="00FA07B1">
        <w:rPr>
          <w:rFonts w:ascii="Consolas" w:hAnsi="Consolas"/>
          <w:sz w:val="22"/>
        </w:rPr>
        <w:t>": {</w:t>
      </w:r>
    </w:p>
    <w:p w14:paraId="361AC09F"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xml:space="preserve">            </w:t>
      </w:r>
      <w:r>
        <w:rPr>
          <w:rFonts w:ascii="Consolas" w:hAnsi="Consolas"/>
          <w:sz w:val="22"/>
        </w:rPr>
        <w:t># box points as above</w:t>
      </w:r>
    </w:p>
    <w:p w14:paraId="3B5C6CED"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63CB9FC7"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confScore</w:t>
      </w:r>
      <w:proofErr w:type="spellEnd"/>
      <w:r w:rsidRPr="00FA07B1">
        <w:rPr>
          <w:rFonts w:ascii="Consolas" w:hAnsi="Consolas"/>
          <w:sz w:val="22"/>
        </w:rPr>
        <w:t>": {</w:t>
      </w:r>
    </w:p>
    <w:p w14:paraId="15BD93C6"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"S": "0.89545685"</w:t>
      </w:r>
    </w:p>
    <w:p w14:paraId="24DADDC9"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7B7B2D1A"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roofErr w:type="spellStart"/>
      <w:r w:rsidRPr="00FA07B1">
        <w:rPr>
          <w:rFonts w:ascii="Consolas" w:hAnsi="Consolas"/>
          <w:sz w:val="22"/>
        </w:rPr>
        <w:t>objLabel</w:t>
      </w:r>
      <w:proofErr w:type="spellEnd"/>
      <w:r w:rsidRPr="00FA07B1">
        <w:rPr>
          <w:rFonts w:ascii="Consolas" w:hAnsi="Consolas"/>
          <w:sz w:val="22"/>
        </w:rPr>
        <w:t>": {</w:t>
      </w:r>
    </w:p>
    <w:p w14:paraId="3F7E2A6B"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"S": "Tree"</w:t>
      </w:r>
    </w:p>
    <w:p w14:paraId="662E1AF8"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11CD7C9B"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1331F7FD"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r>
        <w:rPr>
          <w:rFonts w:ascii="Consolas" w:hAnsi="Consolas"/>
          <w:sz w:val="22"/>
        </w:rPr>
        <w:t>,</w:t>
      </w:r>
    </w:p>
    <w:p w14:paraId="7F0368CB"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xml:space="preserve">      </w:t>
      </w:r>
      <w:r w:rsidRPr="00FA07B1">
        <w:rPr>
          <w:rFonts w:ascii="Consolas" w:hAnsi="Consolas"/>
          <w:i/>
          <w:iCs/>
          <w:sz w:val="22"/>
        </w:rPr>
        <w:t>// Other detected objects in the obstruction endpoint ...</w:t>
      </w:r>
    </w:p>
    <w:p w14:paraId="40D82351"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3ECF9FBC"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  }</w:t>
      </w:r>
    </w:p>
    <w:p w14:paraId="3E2FC9D0" w14:textId="77777777" w:rsidR="005B3445" w:rsidRPr="00FA07B1" w:rsidRDefault="005B3445" w:rsidP="005B3445">
      <w:pPr>
        <w:pStyle w:val="ListParagraph"/>
        <w:shd w:val="clear" w:color="auto" w:fill="E7E6E6" w:themeFill="background2"/>
        <w:rPr>
          <w:rFonts w:ascii="Consolas" w:hAnsi="Consolas"/>
          <w:sz w:val="22"/>
        </w:rPr>
      </w:pPr>
      <w:r w:rsidRPr="00FA07B1">
        <w:rPr>
          <w:rFonts w:ascii="Consolas" w:hAnsi="Consolas"/>
          <w:sz w:val="22"/>
        </w:rPr>
        <w:t>}</w:t>
      </w:r>
    </w:p>
    <w:p w14:paraId="4A5DF439" w14:textId="77777777" w:rsidR="005B3445" w:rsidRDefault="005B3445" w:rsidP="005B3445">
      <w:pPr>
        <w:pStyle w:val="ListParagraph"/>
      </w:pPr>
    </w:p>
    <w:p w14:paraId="116F0960" w14:textId="19FF3ED3" w:rsidR="005B3445" w:rsidRDefault="005B3445" w:rsidP="005B3445">
      <w:pPr>
        <w:pStyle w:val="ListParagraph"/>
        <w:numPr>
          <w:ilvl w:val="0"/>
          <w:numId w:val="15"/>
        </w:numPr>
      </w:pPr>
      <w:proofErr w:type="spellStart"/>
      <w:r>
        <w:rPr>
          <w:b/>
        </w:rPr>
        <w:t>LabelAndSave</w:t>
      </w:r>
      <w:proofErr w:type="spellEnd"/>
      <w:r w:rsidRPr="00805520">
        <w:t>:</w:t>
      </w:r>
      <w:r>
        <w:t xml:space="preserve"> This last step downloads the </w:t>
      </w:r>
      <w:r w:rsidRPr="008764EC">
        <w:t xml:space="preserve">resized image, </w:t>
      </w:r>
      <w:r>
        <w:t>retrieves</w:t>
      </w:r>
      <w:r w:rsidRPr="008764EC">
        <w:t xml:space="preserve"> and parses the results from DynamoDB,</w:t>
      </w:r>
      <w:r>
        <w:t xml:space="preserve"> and uses them to</w:t>
      </w:r>
      <w:r w:rsidRPr="008764EC">
        <w:t xml:space="preserve"> draw boxes and label names</w:t>
      </w:r>
      <w:r>
        <w:t xml:space="preserve">. Finally, it </w:t>
      </w:r>
      <w:r w:rsidRPr="008764EC">
        <w:t xml:space="preserve">stores a labeled version </w:t>
      </w:r>
      <w:r>
        <w:t xml:space="preserve">with the </w:t>
      </w:r>
      <w:r w:rsidRPr="008764EC">
        <w:t xml:space="preserve">path </w:t>
      </w:r>
      <w:proofErr w:type="spellStart"/>
      <w:r w:rsidRPr="00085A32">
        <w:rPr>
          <w:i/>
        </w:rPr>
        <w:t>labeled_images</w:t>
      </w:r>
      <w:proofErr w:type="spellEnd"/>
      <w:r>
        <w:t xml:space="preserve"> in the source S3 bucket.</w:t>
      </w:r>
    </w:p>
    <w:p w14:paraId="6BC7531B" w14:textId="77777777" w:rsidR="005B3445" w:rsidRDefault="005B3445" w:rsidP="005B3445">
      <w:pPr>
        <w:pStyle w:val="ListParagraph"/>
      </w:pPr>
    </w:p>
    <w:p w14:paraId="58CC2B98" w14:textId="2A373D40" w:rsidR="005B3445" w:rsidRDefault="005B3445" w:rsidP="005B3445">
      <w:pPr>
        <w:pStyle w:val="ListParagraph"/>
      </w:pPr>
      <w:r>
        <w:lastRenderedPageBreak/>
        <w:t xml:space="preserve">We are using the Pillow and Font Lambda layers to import these libraries to draw bounding boxes and label names. For example, the color of the bounding box in our code reflects the confidence score for that object. However, you may modify the code </w:t>
      </w:r>
      <w:r w:rsidR="001A11F0">
        <w:t>or</w:t>
      </w:r>
      <w:r>
        <w:t xml:space="preserve"> use different libraries if you want different</w:t>
      </w:r>
      <w:r w:rsidR="001A11F0">
        <w:t xml:space="preserve"> labeling </w:t>
      </w:r>
      <w:r>
        <w:t xml:space="preserve">functionality. </w:t>
      </w:r>
    </w:p>
    <w:p w14:paraId="185BBC2B" w14:textId="405601CC" w:rsidR="00256CE3" w:rsidRDefault="00190978" w:rsidP="00476A58">
      <w:pPr>
        <w:pStyle w:val="Heading2"/>
      </w:pPr>
      <w:r>
        <w:t xml:space="preserve">Try it </w:t>
      </w:r>
      <w:r w:rsidR="009855C8">
        <w:t>yourself</w:t>
      </w:r>
    </w:p>
    <w:p w14:paraId="5FB3D2A6" w14:textId="77777777" w:rsidR="00256CE3" w:rsidRDefault="00256CE3" w:rsidP="00256CE3">
      <w:r>
        <w:t>To use this solution, an AWS account with access and permissions to deploy the following services is necessary:</w:t>
      </w:r>
    </w:p>
    <w:p w14:paraId="10A51681" w14:textId="3E8FCB46" w:rsidR="00256CE3" w:rsidRDefault="00476D9E" w:rsidP="00256CE3">
      <w:pPr>
        <w:pStyle w:val="ListParagraph"/>
        <w:numPr>
          <w:ilvl w:val="0"/>
          <w:numId w:val="1"/>
        </w:numPr>
      </w:pPr>
      <w:hyperlink r:id="rId21" w:history="1">
        <w:proofErr w:type="spellStart"/>
        <w:r w:rsidR="00256CE3" w:rsidRPr="00482D88">
          <w:rPr>
            <w:rStyle w:val="Hyperlink"/>
          </w:rPr>
          <w:t>SageMaker</w:t>
        </w:r>
        <w:proofErr w:type="spellEnd"/>
      </w:hyperlink>
    </w:p>
    <w:p w14:paraId="285D116E" w14:textId="2D75FFF1" w:rsidR="00256CE3" w:rsidRDefault="00476D9E" w:rsidP="00256CE3">
      <w:pPr>
        <w:pStyle w:val="ListParagraph"/>
        <w:numPr>
          <w:ilvl w:val="0"/>
          <w:numId w:val="1"/>
        </w:numPr>
      </w:pPr>
      <w:hyperlink r:id="rId22" w:history="1">
        <w:r w:rsidR="00256CE3" w:rsidRPr="00482D88">
          <w:rPr>
            <w:rStyle w:val="Hyperlink"/>
          </w:rPr>
          <w:t>Lambda</w:t>
        </w:r>
      </w:hyperlink>
    </w:p>
    <w:p w14:paraId="15727624" w14:textId="077F4925" w:rsidR="00256CE3" w:rsidRDefault="00476D9E" w:rsidP="00256CE3">
      <w:pPr>
        <w:pStyle w:val="ListParagraph"/>
        <w:numPr>
          <w:ilvl w:val="0"/>
          <w:numId w:val="1"/>
        </w:numPr>
      </w:pPr>
      <w:hyperlink r:id="rId23" w:history="1">
        <w:r w:rsidR="00482D88" w:rsidRPr="00482D88">
          <w:rPr>
            <w:rStyle w:val="Hyperlink"/>
          </w:rPr>
          <w:t>Amazon</w:t>
        </w:r>
        <w:r w:rsidR="00256CE3" w:rsidRPr="00482D88">
          <w:rPr>
            <w:rStyle w:val="Hyperlink"/>
          </w:rPr>
          <w:t xml:space="preserve"> S3</w:t>
        </w:r>
      </w:hyperlink>
    </w:p>
    <w:p w14:paraId="632AFA00" w14:textId="61B38192" w:rsidR="00256CE3" w:rsidRDefault="00476D9E" w:rsidP="00256CE3">
      <w:pPr>
        <w:pStyle w:val="ListParagraph"/>
        <w:numPr>
          <w:ilvl w:val="0"/>
          <w:numId w:val="1"/>
        </w:numPr>
      </w:pPr>
      <w:hyperlink r:id="rId24" w:history="1">
        <w:r w:rsidR="00256CE3" w:rsidRPr="00482D88">
          <w:rPr>
            <w:rStyle w:val="Hyperlink"/>
          </w:rPr>
          <w:t>Amazon SQS</w:t>
        </w:r>
      </w:hyperlink>
    </w:p>
    <w:p w14:paraId="02C5B150" w14:textId="4F261AB5" w:rsidR="00256CE3" w:rsidRDefault="00476D9E" w:rsidP="00256CE3">
      <w:pPr>
        <w:pStyle w:val="ListParagraph"/>
        <w:numPr>
          <w:ilvl w:val="0"/>
          <w:numId w:val="1"/>
        </w:numPr>
      </w:pPr>
      <w:hyperlink r:id="rId25" w:history="1">
        <w:r w:rsidR="00256CE3" w:rsidRPr="00482D88">
          <w:rPr>
            <w:rStyle w:val="Hyperlink"/>
          </w:rPr>
          <w:t>AWS Step Functions</w:t>
        </w:r>
      </w:hyperlink>
    </w:p>
    <w:p w14:paraId="752FFF55" w14:textId="22E88D48" w:rsidR="00256CE3" w:rsidRDefault="00476D9E" w:rsidP="00256CE3">
      <w:pPr>
        <w:pStyle w:val="ListParagraph"/>
        <w:numPr>
          <w:ilvl w:val="0"/>
          <w:numId w:val="1"/>
        </w:numPr>
      </w:pPr>
      <w:hyperlink r:id="rId26" w:history="1">
        <w:r w:rsidR="00256CE3" w:rsidRPr="00482D88">
          <w:rPr>
            <w:rStyle w:val="Hyperlink"/>
          </w:rPr>
          <w:t>DynamoDB</w:t>
        </w:r>
      </w:hyperlink>
    </w:p>
    <w:p w14:paraId="591BBC0B" w14:textId="4E80B6A2" w:rsidR="00941DE2" w:rsidRDefault="00476D9E" w:rsidP="00941DE2">
      <w:pPr>
        <w:pStyle w:val="ListParagraph"/>
        <w:numPr>
          <w:ilvl w:val="0"/>
          <w:numId w:val="1"/>
        </w:numPr>
      </w:pPr>
      <w:hyperlink r:id="rId27" w:history="1">
        <w:r w:rsidR="00256CE3" w:rsidRPr="00482D88">
          <w:rPr>
            <w:rStyle w:val="Hyperlink"/>
          </w:rPr>
          <w:t>Systems Manager</w:t>
        </w:r>
      </w:hyperlink>
      <w:r w:rsidR="00256CE3">
        <w:t xml:space="preserve"> (Parameter Store)</w:t>
      </w:r>
    </w:p>
    <w:p w14:paraId="619DE08D" w14:textId="216D88EE" w:rsidR="00482D88" w:rsidRDefault="00476D9E" w:rsidP="00941DE2">
      <w:pPr>
        <w:pStyle w:val="ListParagraph"/>
        <w:numPr>
          <w:ilvl w:val="0"/>
          <w:numId w:val="1"/>
        </w:numPr>
      </w:pPr>
      <w:hyperlink r:id="rId28" w:history="1">
        <w:r w:rsidR="00482D88" w:rsidRPr="00482D88">
          <w:rPr>
            <w:rStyle w:val="Hyperlink"/>
          </w:rPr>
          <w:t>AWS CloudFormation</w:t>
        </w:r>
      </w:hyperlink>
    </w:p>
    <w:p w14:paraId="27811852" w14:textId="053E47D3" w:rsidR="00256CE3" w:rsidRDefault="00941DE2" w:rsidP="00476A58">
      <w:pPr>
        <w:pStyle w:val="Heading3"/>
      </w:pPr>
      <w:r>
        <w:t>Before you begin</w:t>
      </w:r>
    </w:p>
    <w:p w14:paraId="327FEE6A" w14:textId="6C978C11" w:rsidR="001A11F0" w:rsidRDefault="00256CE3" w:rsidP="00256CE3">
      <w:r>
        <w:t>We provide all the necessary code for the functions</w:t>
      </w:r>
      <w:del w:id="25" w:author="Forero, Pablo" w:date="2024-05-23T14:56:00Z">
        <w:r w:rsidR="00FB697C" w:rsidDel="0046075E">
          <w:delText xml:space="preserve"> and</w:delText>
        </w:r>
        <w:r w:rsidDel="0046075E">
          <w:delText xml:space="preserve"> layers</w:delText>
        </w:r>
      </w:del>
      <w:r w:rsidR="009855C8">
        <w:t>,</w:t>
      </w:r>
      <w:r>
        <w:t xml:space="preserve"> and a CloudFormation template that </w:t>
      </w:r>
      <w:r w:rsidR="009855C8">
        <w:t>deploys</w:t>
      </w:r>
      <w:r>
        <w:t xml:space="preserve"> all the</w:t>
      </w:r>
      <w:r w:rsidR="00FB697C">
        <w:t xml:space="preserve"> required</w:t>
      </w:r>
      <w:r>
        <w:t xml:space="preserve"> resources for you. </w:t>
      </w:r>
      <w:r w:rsidR="00120E4B">
        <w:t>This</w:t>
      </w:r>
      <w:r>
        <w:t xml:space="preserve"> architecture is built around an existing, running endpoint model</w:t>
      </w:r>
      <w:r w:rsidR="009855C8">
        <w:t>,</w:t>
      </w:r>
      <w:r w:rsidR="00120E4B">
        <w:t xml:space="preserve"> so</w:t>
      </w:r>
      <w:r w:rsidR="00323DE8">
        <w:t xml:space="preserve"> we provide the instructions and resources to launch a sample </w:t>
      </w:r>
      <w:r w:rsidR="00120E4B">
        <w:t>one before deploying the CloudFormation stack</w:t>
      </w:r>
      <w:r w:rsidR="00323DE8">
        <w:t>.</w:t>
      </w:r>
      <w:r w:rsidR="009C00DE">
        <w:br/>
      </w:r>
    </w:p>
    <w:p w14:paraId="699E3A97" w14:textId="73581ACB" w:rsidR="00D77AB7" w:rsidRDefault="007650A5" w:rsidP="00256CE3">
      <w:r>
        <w:t xml:space="preserve">If you already have available endpoints, </w:t>
      </w:r>
      <w:r w:rsidR="009855C8">
        <w:t xml:space="preserve">then </w:t>
      </w:r>
      <w:r>
        <w:t>you may skip ahead to the CloudFormation step</w:t>
      </w:r>
      <w:r w:rsidR="009855C8">
        <w:t>.</w:t>
      </w:r>
      <w:r>
        <w:t xml:space="preserve"> </w:t>
      </w:r>
      <w:r w:rsidR="009855C8">
        <w:t>However</w:t>
      </w:r>
      <w:r>
        <w:t xml:space="preserve">, since different </w:t>
      </w:r>
      <w:r w:rsidR="0086049C">
        <w:t>models</w:t>
      </w:r>
      <w:r w:rsidR="00323DE8">
        <w:t xml:space="preserve"> differ in their</w:t>
      </w:r>
      <w:r w:rsidR="0086049C">
        <w:t xml:space="preserve"> expected</w:t>
      </w:r>
      <w:r w:rsidR="00323DE8">
        <w:t xml:space="preserve"> inputs and output</w:t>
      </w:r>
      <w:r w:rsidR="00120E4B">
        <w:t>s</w:t>
      </w:r>
      <w:r>
        <w:t xml:space="preserve">, remember that you </w:t>
      </w:r>
      <w:r w:rsidR="00120E4B">
        <w:t xml:space="preserve">probably </w:t>
      </w:r>
      <w:r w:rsidR="009855C8">
        <w:t>need to</w:t>
      </w:r>
      <w:r>
        <w:t xml:space="preserve"> change the code</w:t>
      </w:r>
      <w:r w:rsidR="00FB697C">
        <w:t xml:space="preserve"> in the functions</w:t>
      </w:r>
      <w:r>
        <w:t xml:space="preserve"> to fit the</w:t>
      </w:r>
      <w:ins w:id="26" w:author="Forero, Pablo" w:date="2024-05-23T14:57:00Z">
        <w:r w:rsidR="0046075E">
          <w:t xml:space="preserve"> input</w:t>
        </w:r>
      </w:ins>
      <w:r>
        <w:t xml:space="preserve"> format and parameters of your own </w:t>
      </w:r>
      <w:r w:rsidR="0086049C">
        <w:t>endpoints</w:t>
      </w:r>
      <w:r>
        <w:t>.</w:t>
      </w:r>
    </w:p>
    <w:p w14:paraId="295B537E" w14:textId="0ED3F40E" w:rsidR="00F86208" w:rsidRDefault="00C67E2C" w:rsidP="00F86208">
      <w:pPr>
        <w:pStyle w:val="Heading3"/>
      </w:pPr>
      <w:r>
        <w:t>Prepare a bucket with all the</w:t>
      </w:r>
      <w:r w:rsidR="00F86208">
        <w:t xml:space="preserve"> provided files</w:t>
      </w:r>
    </w:p>
    <w:p w14:paraId="786BB336" w14:textId="53DDB1C7" w:rsidR="00F86208" w:rsidRPr="009A2A1D" w:rsidRDefault="00F86208" w:rsidP="00F86208">
      <w:r>
        <w:t xml:space="preserve">Before deploying the resources, we upload all the source files to an S3 bucket so it is easy to find. </w:t>
      </w:r>
      <w:r w:rsidR="009A2A1D">
        <w:t xml:space="preserve">You </w:t>
      </w:r>
      <w:r w:rsidR="009855C8">
        <w:t>must</w:t>
      </w:r>
      <w:r w:rsidR="009A2A1D">
        <w:t xml:space="preserve"> give it a unique name</w:t>
      </w:r>
      <w:r w:rsidR="009855C8">
        <w:t>,</w:t>
      </w:r>
      <w:r w:rsidR="00120E4B">
        <w:t xml:space="preserve"> but throughout the instructions we</w:t>
      </w:r>
      <w:r>
        <w:t xml:space="preserve"> refer to this bucket as our </w:t>
      </w:r>
      <w:r>
        <w:rPr>
          <w:i/>
        </w:rPr>
        <w:t>resource bucket</w:t>
      </w:r>
      <w:r w:rsidR="009A2A1D">
        <w:t>.</w:t>
      </w:r>
    </w:p>
    <w:p w14:paraId="2C727897" w14:textId="77777777" w:rsidR="00F86208" w:rsidRDefault="00F86208" w:rsidP="00F86208"/>
    <w:p w14:paraId="74467AF9" w14:textId="56C7075E" w:rsidR="00F86208" w:rsidRDefault="00F86208" w:rsidP="00F86208">
      <w:r>
        <w:t>You should have the following files:</w:t>
      </w:r>
    </w:p>
    <w:p w14:paraId="10351A07" w14:textId="2214DDB6" w:rsidR="00F86208" w:rsidRDefault="00F86208" w:rsidP="00F86208">
      <w:pPr>
        <w:pStyle w:val="ListParagraph"/>
        <w:numPr>
          <w:ilvl w:val="0"/>
          <w:numId w:val="18"/>
        </w:numPr>
      </w:pPr>
      <w:proofErr w:type="spellStart"/>
      <w:r w:rsidRPr="00F86208">
        <w:rPr>
          <w:i/>
        </w:rPr>
        <w:t>template.yaml</w:t>
      </w:r>
      <w:proofErr w:type="spellEnd"/>
      <w:r>
        <w:t>: the CloudFormation template</w:t>
      </w:r>
    </w:p>
    <w:p w14:paraId="66FA4E1D" w14:textId="2E16D55E" w:rsidR="00F86208" w:rsidDel="0046075E" w:rsidRDefault="00F86208" w:rsidP="0046075E">
      <w:pPr>
        <w:pStyle w:val="ListParagraph"/>
        <w:numPr>
          <w:ilvl w:val="0"/>
          <w:numId w:val="18"/>
        </w:numPr>
        <w:rPr>
          <w:del w:id="27" w:author="Forero, Pablo" w:date="2024-05-23T14:58:00Z"/>
        </w:rPr>
      </w:pPr>
      <w:proofErr w:type="spellStart"/>
      <w:r w:rsidRPr="0046075E">
        <w:rPr>
          <w:i/>
        </w:rPr>
        <w:t>deploy_sample_</w:t>
      </w:r>
      <w:proofErr w:type="gramStart"/>
      <w:r w:rsidRPr="0046075E">
        <w:rPr>
          <w:i/>
        </w:rPr>
        <w:t>endpoint.ipynb</w:t>
      </w:r>
      <w:proofErr w:type="spellEnd"/>
      <w:proofErr w:type="gramEnd"/>
      <w:r>
        <w:t xml:space="preserve">: a </w:t>
      </w:r>
      <w:proofErr w:type="spellStart"/>
      <w:r>
        <w:t>Jupyter</w:t>
      </w:r>
      <w:proofErr w:type="spellEnd"/>
      <w:r>
        <w:t xml:space="preserve"> notebook to deploy </w:t>
      </w:r>
      <w:ins w:id="28" w:author="Forero, Pablo" w:date="2024-05-23T14:58:00Z">
        <w:r w:rsidR="0046075E">
          <w:t xml:space="preserve">an </w:t>
        </w:r>
      </w:ins>
      <w:del w:id="29" w:author="Forero, Pablo" w:date="2024-05-23T14:58:00Z">
        <w:r w:rsidDel="0046075E">
          <w:delText>the</w:delText>
        </w:r>
      </w:del>
      <w:r>
        <w:t xml:space="preserve"> endpoint</w:t>
      </w:r>
      <w:ins w:id="30" w:author="Forero, Pablo" w:date="2024-05-23T14:58:00Z">
        <w:r w:rsidR="0046075E">
          <w:t xml:space="preserve">. You will need a </w:t>
        </w:r>
      </w:ins>
      <w:ins w:id="31" w:author="Forero, Pablo" w:date="2024-05-23T14:59:00Z">
        <w:r w:rsidR="0046075E">
          <w:rPr>
            <w:i/>
          </w:rPr>
          <w:t>mo</w:t>
        </w:r>
      </w:ins>
      <w:ins w:id="32" w:author="Forero, Pablo" w:date="2024-05-23T14:58:00Z">
        <w:r w:rsidR="0046075E" w:rsidRPr="0046075E">
          <w:rPr>
            <w:i/>
          </w:rPr>
          <w:t>del.tar.gz</w:t>
        </w:r>
        <w:r w:rsidR="0046075E">
          <w:t>: the parameters for our trained model so we don’t need to train one</w:t>
        </w:r>
      </w:ins>
    </w:p>
    <w:p w14:paraId="09B2C3A8" w14:textId="132EE3CB" w:rsidR="00F86208" w:rsidRDefault="00F86208">
      <w:pPr>
        <w:ind w:left="360"/>
        <w:pPrChange w:id="33" w:author="Forero, Pablo" w:date="2024-05-23T14:58:00Z">
          <w:pPr>
            <w:pStyle w:val="ListParagraph"/>
            <w:numPr>
              <w:numId w:val="18"/>
            </w:numPr>
            <w:ind w:hanging="360"/>
          </w:pPr>
        </w:pPrChange>
      </w:pPr>
      <w:del w:id="34" w:author="Forero, Pablo" w:date="2024-05-23T14:58:00Z">
        <w:r w:rsidRPr="0046075E" w:rsidDel="0046075E">
          <w:rPr>
            <w:i/>
          </w:rPr>
          <w:delText>model.tar.gz</w:delText>
        </w:r>
        <w:r w:rsidDel="0046075E">
          <w:delText>: the parameters for our trained model so we don’t need to train one</w:delText>
        </w:r>
      </w:del>
    </w:p>
    <w:p w14:paraId="0DC16580" w14:textId="7961C696" w:rsidR="00A03853" w:rsidRDefault="00A03853" w:rsidP="00F86208">
      <w:pPr>
        <w:pStyle w:val="ListParagraph"/>
        <w:numPr>
          <w:ilvl w:val="0"/>
          <w:numId w:val="18"/>
        </w:numPr>
      </w:pPr>
      <w:r>
        <w:t>Five Lambda functions</w:t>
      </w:r>
    </w:p>
    <w:p w14:paraId="7BB045BF" w14:textId="4F27C083" w:rsidR="00F86208" w:rsidRDefault="00F86208" w:rsidP="00A03853">
      <w:pPr>
        <w:pStyle w:val="ListParagraph"/>
        <w:numPr>
          <w:ilvl w:val="1"/>
          <w:numId w:val="18"/>
        </w:numPr>
      </w:pPr>
      <w:r w:rsidRPr="00F86208">
        <w:rPr>
          <w:i/>
        </w:rPr>
        <w:t>triggerStateMachine.zip</w:t>
      </w:r>
    </w:p>
    <w:p w14:paraId="19976B77" w14:textId="28437679" w:rsidR="00F86208" w:rsidRDefault="00F86208" w:rsidP="00A03853">
      <w:pPr>
        <w:pStyle w:val="ListParagraph"/>
        <w:numPr>
          <w:ilvl w:val="1"/>
          <w:numId w:val="18"/>
        </w:numPr>
      </w:pPr>
      <w:r w:rsidRPr="00F86208">
        <w:rPr>
          <w:i/>
        </w:rPr>
        <w:t>prepare.zip</w:t>
      </w:r>
    </w:p>
    <w:p w14:paraId="610264A2" w14:textId="5BF8ED8F" w:rsidR="00F86208" w:rsidRDefault="00F86208" w:rsidP="00A03853">
      <w:pPr>
        <w:pStyle w:val="ListParagraph"/>
        <w:numPr>
          <w:ilvl w:val="1"/>
          <w:numId w:val="18"/>
        </w:numPr>
      </w:pPr>
      <w:r w:rsidRPr="00F86208">
        <w:rPr>
          <w:i/>
        </w:rPr>
        <w:t>getEndpoints.zip</w:t>
      </w:r>
    </w:p>
    <w:p w14:paraId="33DB81BB" w14:textId="065C26FA" w:rsidR="00F86208" w:rsidRDefault="00F86208" w:rsidP="00A03853">
      <w:pPr>
        <w:pStyle w:val="ListParagraph"/>
        <w:numPr>
          <w:ilvl w:val="1"/>
          <w:numId w:val="18"/>
        </w:numPr>
      </w:pPr>
      <w:r w:rsidRPr="00F86208">
        <w:rPr>
          <w:i/>
        </w:rPr>
        <w:t>callEndpoint.zip</w:t>
      </w:r>
    </w:p>
    <w:p w14:paraId="070CA579" w14:textId="5F40BBC2" w:rsidR="00F86208" w:rsidRDefault="00F86208" w:rsidP="00A03853">
      <w:pPr>
        <w:pStyle w:val="ListParagraph"/>
        <w:numPr>
          <w:ilvl w:val="1"/>
          <w:numId w:val="18"/>
        </w:numPr>
      </w:pPr>
      <w:r w:rsidRPr="00F86208">
        <w:rPr>
          <w:i/>
        </w:rPr>
        <w:lastRenderedPageBreak/>
        <w:t>labelAndSave.zip</w:t>
      </w:r>
    </w:p>
    <w:p w14:paraId="516FDE76" w14:textId="4B08778C" w:rsidR="00A03853" w:rsidRDefault="00A03853" w:rsidP="00A03853">
      <w:pPr>
        <w:pStyle w:val="ListParagraph"/>
        <w:numPr>
          <w:ilvl w:val="0"/>
          <w:numId w:val="18"/>
        </w:numPr>
      </w:pPr>
      <w:r>
        <w:t>Three Lambda layers</w:t>
      </w:r>
      <w:r w:rsidR="00AE508E">
        <w:t xml:space="preserve">. You will need to </w:t>
      </w:r>
      <w:hyperlink r:id="rId29" w:anchor="layers-create" w:history="1">
        <w:r w:rsidR="00AE508E" w:rsidRPr="00ED7507">
          <w:rPr>
            <w:rStyle w:val="Hyperlink"/>
          </w:rPr>
          <w:t>create three layers</w:t>
        </w:r>
      </w:hyperlink>
      <w:r w:rsidR="00AE508E">
        <w:t xml:space="preserve"> for the following libraries: </w:t>
      </w:r>
      <w:hyperlink r:id="rId30" w:history="1">
        <w:r w:rsidR="00AE508E" w:rsidRPr="00AE508E">
          <w:rPr>
            <w:rStyle w:val="Hyperlink"/>
          </w:rPr>
          <w:t>fonts</w:t>
        </w:r>
      </w:hyperlink>
      <w:r w:rsidR="00AE508E">
        <w:t xml:space="preserve">, </w:t>
      </w:r>
      <w:hyperlink r:id="rId31" w:history="1">
        <w:r w:rsidR="00AE508E" w:rsidRPr="00AE508E">
          <w:rPr>
            <w:rStyle w:val="Hyperlink"/>
          </w:rPr>
          <w:t>pillow</w:t>
        </w:r>
      </w:hyperlink>
      <w:r w:rsidR="00AE508E">
        <w:t xml:space="preserve">, and </w:t>
      </w:r>
      <w:hyperlink r:id="rId32" w:history="1">
        <w:proofErr w:type="spellStart"/>
        <w:r w:rsidR="00AE508E" w:rsidRPr="00AE508E">
          <w:rPr>
            <w:rStyle w:val="Hyperlink"/>
          </w:rPr>
          <w:t>opencv</w:t>
        </w:r>
        <w:proofErr w:type="spellEnd"/>
        <w:r w:rsidR="00AE508E" w:rsidRPr="00AE508E">
          <w:rPr>
            <w:rStyle w:val="Hyperlink"/>
          </w:rPr>
          <w:t>-headless</w:t>
        </w:r>
      </w:hyperlink>
      <w:r w:rsidR="00ED7507">
        <w:t>. Make sure to use</w:t>
      </w:r>
      <w:r w:rsidR="00AE508E">
        <w:t xml:space="preserve"> the following names</w:t>
      </w:r>
      <w:r w:rsidR="00ED7507">
        <w:t>:</w:t>
      </w:r>
    </w:p>
    <w:p w14:paraId="4F45A52C" w14:textId="16983B55" w:rsidR="00F86208" w:rsidRDefault="00F86208" w:rsidP="00A03853">
      <w:pPr>
        <w:pStyle w:val="ListParagraph"/>
        <w:numPr>
          <w:ilvl w:val="1"/>
          <w:numId w:val="18"/>
        </w:numPr>
      </w:pPr>
      <w:r w:rsidRPr="00F86208">
        <w:rPr>
          <w:i/>
        </w:rPr>
        <w:t>FontLayer.zip</w:t>
      </w:r>
    </w:p>
    <w:p w14:paraId="546BC07E" w14:textId="6928E9C4" w:rsidR="00F86208" w:rsidRDefault="00F86208" w:rsidP="00A03853">
      <w:pPr>
        <w:pStyle w:val="ListParagraph"/>
        <w:numPr>
          <w:ilvl w:val="1"/>
          <w:numId w:val="18"/>
        </w:numPr>
      </w:pPr>
      <w:r w:rsidRPr="00F86208">
        <w:rPr>
          <w:i/>
        </w:rPr>
        <w:t>OpenCVHeadlessLayer.zip</w:t>
      </w:r>
    </w:p>
    <w:p w14:paraId="5407BEF7" w14:textId="619D05C1" w:rsidR="00F86208" w:rsidRDefault="00F86208" w:rsidP="00A03853">
      <w:pPr>
        <w:pStyle w:val="ListParagraph"/>
        <w:numPr>
          <w:ilvl w:val="1"/>
          <w:numId w:val="18"/>
        </w:numPr>
      </w:pPr>
      <w:r w:rsidRPr="00F86208">
        <w:rPr>
          <w:i/>
        </w:rPr>
        <w:t>PillowLayer.zip</w:t>
      </w:r>
    </w:p>
    <w:p w14:paraId="01F76FB3" w14:textId="1C240E5F" w:rsidR="009A2A1D" w:rsidRDefault="009A2A1D" w:rsidP="00F86208">
      <w:pPr>
        <w:pStyle w:val="ListParagraph"/>
        <w:numPr>
          <w:ilvl w:val="0"/>
          <w:numId w:val="18"/>
        </w:numPr>
      </w:pPr>
      <w:r>
        <w:rPr>
          <w:i/>
        </w:rPr>
        <w:t xml:space="preserve">TestImage.zip: </w:t>
      </w:r>
      <w:r>
        <w:t>A folder with some images to test the architecture</w:t>
      </w:r>
    </w:p>
    <w:p w14:paraId="552F9742" w14:textId="1C3E2F8D" w:rsidR="00F86208" w:rsidRDefault="00F86208" w:rsidP="00F86208"/>
    <w:p w14:paraId="18B2F124" w14:textId="3E832219" w:rsidR="00F86208" w:rsidRPr="00F86208" w:rsidRDefault="00F86208" w:rsidP="00F86208">
      <w:pPr>
        <w:pStyle w:val="ListParagraph"/>
        <w:numPr>
          <w:ilvl w:val="0"/>
          <w:numId w:val="19"/>
        </w:numPr>
      </w:pPr>
      <w:r>
        <w:rPr>
          <w:b/>
        </w:rPr>
        <w:t>Create an S3 bucket</w:t>
      </w:r>
    </w:p>
    <w:p w14:paraId="47BFDF5D" w14:textId="7AF9F947" w:rsidR="00F86208" w:rsidRPr="009A2A1D" w:rsidRDefault="00F86208" w:rsidP="00F86208">
      <w:pPr>
        <w:pStyle w:val="ListParagraph"/>
        <w:numPr>
          <w:ilvl w:val="1"/>
          <w:numId w:val="19"/>
        </w:numPr>
      </w:pPr>
      <w:r>
        <w:t xml:space="preserve">Navigate to </w:t>
      </w:r>
      <w:r w:rsidR="00147CE9">
        <w:t xml:space="preserve">Amazon </w:t>
      </w:r>
      <w:r>
        <w:t xml:space="preserve">S3, select </w:t>
      </w:r>
      <w:r w:rsidRPr="00F86208">
        <w:rPr>
          <w:i/>
        </w:rPr>
        <w:t>buckets</w:t>
      </w:r>
      <w:r>
        <w:rPr>
          <w:i/>
        </w:rPr>
        <w:t xml:space="preserve">, </w:t>
      </w:r>
      <w:r>
        <w:t xml:space="preserve">and </w:t>
      </w:r>
      <w:r w:rsidR="0048486C">
        <w:t xml:space="preserve">select </w:t>
      </w:r>
      <w:r>
        <w:rPr>
          <w:b/>
        </w:rPr>
        <w:t>Create bucket</w:t>
      </w:r>
      <w:r w:rsidR="00147CE9">
        <w:rPr>
          <w:b/>
        </w:rPr>
        <w:t>.</w:t>
      </w:r>
    </w:p>
    <w:p w14:paraId="5B594EB2" w14:textId="1AB65CF2" w:rsidR="009A2A1D" w:rsidRDefault="009A2A1D" w:rsidP="00F86208">
      <w:pPr>
        <w:pStyle w:val="ListParagraph"/>
        <w:numPr>
          <w:ilvl w:val="1"/>
          <w:numId w:val="19"/>
        </w:numPr>
      </w:pPr>
      <w:r>
        <w:t xml:space="preserve">Name it anything you want (must be globally unique). For example, </w:t>
      </w:r>
      <w:r>
        <w:rPr>
          <w:i/>
        </w:rPr>
        <w:t xml:space="preserve">resources-XXXX-XXXX-XXXX </w:t>
      </w:r>
      <w:r>
        <w:t>using your account number</w:t>
      </w:r>
      <w:r w:rsidR="00147CE9">
        <w:t>.</w:t>
      </w:r>
    </w:p>
    <w:p w14:paraId="72F5B39B" w14:textId="61187A2B" w:rsidR="009A2A1D" w:rsidRDefault="009A2A1D" w:rsidP="00F86208">
      <w:pPr>
        <w:pStyle w:val="ListParagraph"/>
        <w:numPr>
          <w:ilvl w:val="1"/>
          <w:numId w:val="19"/>
        </w:numPr>
      </w:pPr>
      <w:r>
        <w:t>Leave all the other parameters as default</w:t>
      </w:r>
      <w:r w:rsidR="00147CE9">
        <w:t>.</w:t>
      </w:r>
    </w:p>
    <w:p w14:paraId="13E2D73C" w14:textId="62DD1EC3" w:rsidR="009A2A1D" w:rsidRDefault="0048486C" w:rsidP="00F86208">
      <w:pPr>
        <w:pStyle w:val="ListParagraph"/>
        <w:numPr>
          <w:ilvl w:val="1"/>
          <w:numId w:val="19"/>
        </w:numPr>
      </w:pPr>
      <w:r>
        <w:t xml:space="preserve">Select </w:t>
      </w:r>
      <w:r w:rsidR="009A2A1D">
        <w:rPr>
          <w:b/>
        </w:rPr>
        <w:t>Create bucket</w:t>
      </w:r>
      <w:r w:rsidR="00147CE9">
        <w:rPr>
          <w:b/>
        </w:rPr>
        <w:t>.</w:t>
      </w:r>
    </w:p>
    <w:p w14:paraId="145A71EC" w14:textId="11524994" w:rsidR="009A2A1D" w:rsidRPr="009A2A1D" w:rsidRDefault="009A2A1D" w:rsidP="009A2A1D">
      <w:pPr>
        <w:pStyle w:val="ListParagraph"/>
        <w:numPr>
          <w:ilvl w:val="0"/>
          <w:numId w:val="19"/>
        </w:numPr>
      </w:pPr>
      <w:r>
        <w:rPr>
          <w:b/>
        </w:rPr>
        <w:t>Upload all the provided documents to your resources bucket</w:t>
      </w:r>
    </w:p>
    <w:p w14:paraId="1CDD7FCB" w14:textId="57F21659" w:rsidR="009A2A1D" w:rsidRPr="009A2A1D" w:rsidRDefault="009A2A1D" w:rsidP="009A2A1D">
      <w:pPr>
        <w:pStyle w:val="ListParagraph"/>
        <w:numPr>
          <w:ilvl w:val="1"/>
          <w:numId w:val="19"/>
        </w:numPr>
      </w:pPr>
      <w:r>
        <w:t xml:space="preserve">Once your bucket is deployed, navigate to it and </w:t>
      </w:r>
      <w:r w:rsidR="0048486C">
        <w:t xml:space="preserve">select </w:t>
      </w:r>
      <w:r>
        <w:rPr>
          <w:b/>
        </w:rPr>
        <w:t>Upload</w:t>
      </w:r>
      <w:r w:rsidR="00147CE9">
        <w:rPr>
          <w:b/>
        </w:rPr>
        <w:t>.</w:t>
      </w:r>
    </w:p>
    <w:p w14:paraId="24368262" w14:textId="0C271032" w:rsidR="009A2A1D" w:rsidRDefault="009A2A1D" w:rsidP="009A2A1D">
      <w:pPr>
        <w:pStyle w:val="ListParagraph"/>
        <w:numPr>
          <w:ilvl w:val="1"/>
          <w:numId w:val="19"/>
        </w:numPr>
      </w:pPr>
      <w:r>
        <w:t xml:space="preserve">Drag all the provided files of </w:t>
      </w:r>
      <w:r w:rsidR="0048486C">
        <w:t xml:space="preserve">select </w:t>
      </w:r>
      <w:r>
        <w:rPr>
          <w:b/>
        </w:rPr>
        <w:t>Add files</w:t>
      </w:r>
      <w:r>
        <w:t xml:space="preserve"> and locate them locally</w:t>
      </w:r>
      <w:r w:rsidR="00147CE9">
        <w:t>.</w:t>
      </w:r>
    </w:p>
    <w:p w14:paraId="7E59F299" w14:textId="12BA8685" w:rsidR="009A2A1D" w:rsidRDefault="009A2A1D" w:rsidP="009A2A1D">
      <w:pPr>
        <w:pStyle w:val="ListParagraph"/>
        <w:numPr>
          <w:ilvl w:val="2"/>
          <w:numId w:val="19"/>
        </w:numPr>
      </w:pPr>
      <w:r>
        <w:t>NOTE: The files should NOT be in a folder. They should be uploaded as a “flat” hierarchy</w:t>
      </w:r>
      <w:r w:rsidR="00147CE9">
        <w:t>.</w:t>
      </w:r>
    </w:p>
    <w:p w14:paraId="264BC89F" w14:textId="51A5175E" w:rsidR="00323DE8" w:rsidRDefault="009A2A1D" w:rsidP="00323DE8">
      <w:pPr>
        <w:pStyle w:val="ListParagraph"/>
        <w:numPr>
          <w:ilvl w:val="1"/>
          <w:numId w:val="19"/>
        </w:numPr>
      </w:pPr>
      <w:r>
        <w:t xml:space="preserve">Leave everything else as default and </w:t>
      </w:r>
      <w:r w:rsidR="0048486C">
        <w:t xml:space="preserve">select </w:t>
      </w:r>
      <w:r>
        <w:rPr>
          <w:b/>
        </w:rPr>
        <w:t>Upload</w:t>
      </w:r>
      <w:r w:rsidR="00323DE8">
        <w:t>. The larger files may take a minute or two to upload depending on your internet connection.</w:t>
      </w:r>
    </w:p>
    <w:p w14:paraId="62B90B7A" w14:textId="0DFA0B6C" w:rsidR="0069259F" w:rsidRPr="0086049C" w:rsidRDefault="00256CE3" w:rsidP="00623F28">
      <w:pPr>
        <w:pStyle w:val="Heading3"/>
      </w:pPr>
      <w:r w:rsidRPr="0086049C">
        <w:t xml:space="preserve">Deploy </w:t>
      </w:r>
      <w:r w:rsidR="00ED0821" w:rsidRPr="0086049C">
        <w:t>the</w:t>
      </w:r>
      <w:r w:rsidR="00323DE8" w:rsidRPr="0086049C">
        <w:t xml:space="preserve"> object detection</w:t>
      </w:r>
      <w:r w:rsidR="00F307DB">
        <w:t xml:space="preserve"> sample</w:t>
      </w:r>
      <w:r w:rsidR="00323DE8" w:rsidRPr="0086049C">
        <w:t xml:space="preserve"> endpoint</w:t>
      </w:r>
      <w:r w:rsidRPr="0086049C">
        <w:t xml:space="preserve"> </w:t>
      </w:r>
      <w:r w:rsidR="00ED0821" w:rsidRPr="0086049C">
        <w:t>with</w:t>
      </w:r>
      <w:r w:rsidRPr="0086049C">
        <w:t xml:space="preserve"> SageMaker</w:t>
      </w:r>
    </w:p>
    <w:p w14:paraId="738AE73D" w14:textId="457E5CBF" w:rsidR="00476A58" w:rsidRDefault="00256CE3" w:rsidP="00256CE3">
      <w:r w:rsidRPr="0086049C">
        <w:t>For our sample model, we deploy a</w:t>
      </w:r>
      <w:r w:rsidR="00623F28" w:rsidRPr="0086049C">
        <w:t>n already trained</w:t>
      </w:r>
      <w:r w:rsidRPr="0086049C">
        <w:t xml:space="preserve"> model to</w:t>
      </w:r>
      <w:r w:rsidR="00476A58" w:rsidRPr="0086049C">
        <w:t xml:space="preserve"> recognize bees from images.</w:t>
      </w:r>
      <w:r w:rsidR="00623F28" w:rsidRPr="0086049C">
        <w:t xml:space="preserve"> </w:t>
      </w:r>
    </w:p>
    <w:p w14:paraId="00C740EF" w14:textId="77777777" w:rsidR="00F307DB" w:rsidRDefault="00F307DB" w:rsidP="00256CE3"/>
    <w:p w14:paraId="3056531A" w14:textId="4CC0F3E2" w:rsidR="00C112DC" w:rsidRPr="00C112DC" w:rsidRDefault="00C112DC" w:rsidP="00C112DC">
      <w:pPr>
        <w:pStyle w:val="ListParagraph"/>
        <w:numPr>
          <w:ilvl w:val="0"/>
          <w:numId w:val="17"/>
        </w:numPr>
        <w:rPr>
          <w:b/>
        </w:rPr>
      </w:pPr>
      <w:r w:rsidRPr="00C112DC">
        <w:rPr>
          <w:b/>
        </w:rPr>
        <w:t xml:space="preserve">Provision a SageMaker </w:t>
      </w:r>
      <w:r w:rsidR="002B6279">
        <w:rPr>
          <w:b/>
        </w:rPr>
        <w:t>N</w:t>
      </w:r>
      <w:r w:rsidRPr="00C112DC">
        <w:rPr>
          <w:b/>
        </w:rPr>
        <w:t xml:space="preserve">otebook </w:t>
      </w:r>
      <w:r w:rsidR="002B6279">
        <w:rPr>
          <w:b/>
        </w:rPr>
        <w:t>I</w:t>
      </w:r>
      <w:r w:rsidRPr="00C112DC">
        <w:rPr>
          <w:b/>
        </w:rPr>
        <w:t>nstance</w:t>
      </w:r>
    </w:p>
    <w:p w14:paraId="54918F9B" w14:textId="1BB8DEEF" w:rsidR="00C112DC" w:rsidRDefault="006A2D9D" w:rsidP="00C112DC">
      <w:pPr>
        <w:pStyle w:val="ListParagraph"/>
        <w:numPr>
          <w:ilvl w:val="1"/>
          <w:numId w:val="17"/>
        </w:numPr>
      </w:pPr>
      <w:r>
        <w:t xml:space="preserve">From your </w:t>
      </w:r>
      <w:hyperlink r:id="rId33" w:history="1">
        <w:r w:rsidRPr="00455F6C">
          <w:rPr>
            <w:rStyle w:val="Hyperlink"/>
          </w:rPr>
          <w:t xml:space="preserve">AWS </w:t>
        </w:r>
        <w:r w:rsidR="00147CE9" w:rsidRPr="00455F6C">
          <w:rPr>
            <w:rStyle w:val="Hyperlink"/>
          </w:rPr>
          <w:t xml:space="preserve">Management </w:t>
        </w:r>
        <w:commentRangeStart w:id="35"/>
        <w:r w:rsidR="00147CE9" w:rsidRPr="00455F6C">
          <w:rPr>
            <w:rStyle w:val="Hyperlink"/>
          </w:rPr>
          <w:t>Console</w:t>
        </w:r>
        <w:commentRangeEnd w:id="35"/>
        <w:r w:rsidR="00147CE9" w:rsidRPr="00455F6C">
          <w:rPr>
            <w:rStyle w:val="Hyperlink"/>
            <w:sz w:val="16"/>
            <w:szCs w:val="16"/>
          </w:rPr>
          <w:commentReference w:id="35"/>
        </w:r>
      </w:hyperlink>
      <w:r>
        <w:t xml:space="preserve">, navigate to </w:t>
      </w:r>
      <w:r w:rsidRPr="00572A77">
        <w:rPr>
          <w:b/>
        </w:rPr>
        <w:t>SageMaker</w:t>
      </w:r>
      <w:r w:rsidR="00147CE9">
        <w:rPr>
          <w:b/>
        </w:rPr>
        <w:t>.</w:t>
      </w:r>
    </w:p>
    <w:p w14:paraId="1345B656" w14:textId="67CCC26D" w:rsidR="006A2D9D" w:rsidRPr="00572A77" w:rsidRDefault="00572A77" w:rsidP="00C112DC">
      <w:pPr>
        <w:pStyle w:val="ListParagraph"/>
        <w:numPr>
          <w:ilvl w:val="1"/>
          <w:numId w:val="17"/>
        </w:numPr>
      </w:pPr>
      <w:r>
        <w:t xml:space="preserve">In the left panel go to </w:t>
      </w:r>
      <w:r w:rsidRPr="00572A77">
        <w:rPr>
          <w:b/>
        </w:rPr>
        <w:t>Notebook</w:t>
      </w:r>
      <w:r>
        <w:t xml:space="preserve"> &gt; </w:t>
      </w:r>
      <w:r w:rsidRPr="00572A77">
        <w:rPr>
          <w:b/>
        </w:rPr>
        <w:t>Notebook Instances</w:t>
      </w:r>
      <w:r w:rsidR="00147CE9">
        <w:rPr>
          <w:b/>
        </w:rPr>
        <w:t>.</w:t>
      </w:r>
    </w:p>
    <w:p w14:paraId="2B1719A8" w14:textId="65A2B4B3" w:rsidR="00572A77" w:rsidRDefault="0048486C" w:rsidP="00C112DC">
      <w:pPr>
        <w:pStyle w:val="ListParagraph"/>
        <w:numPr>
          <w:ilvl w:val="1"/>
          <w:numId w:val="17"/>
        </w:numPr>
      </w:pPr>
      <w:r>
        <w:t xml:space="preserve">Select </w:t>
      </w:r>
      <w:r w:rsidR="00572A77" w:rsidRPr="00572A77">
        <w:rPr>
          <w:b/>
        </w:rPr>
        <w:t>Create notebook instance</w:t>
      </w:r>
      <w:r w:rsidR="00572A77">
        <w:t xml:space="preserve"> </w:t>
      </w:r>
      <w:r w:rsidR="00147CE9">
        <w:t xml:space="preserve">in </w:t>
      </w:r>
      <w:r w:rsidR="00572A77">
        <w:t>the top</w:t>
      </w:r>
      <w:r w:rsidR="00147CE9">
        <w:t>-</w:t>
      </w:r>
      <w:r w:rsidR="00572A77">
        <w:t>right corner</w:t>
      </w:r>
      <w:r w:rsidR="00147CE9">
        <w:t>.</w:t>
      </w:r>
    </w:p>
    <w:p w14:paraId="4324C7BF" w14:textId="4D4E49E7" w:rsidR="00572A77" w:rsidRDefault="00572A77" w:rsidP="00C112DC">
      <w:pPr>
        <w:pStyle w:val="ListParagraph"/>
        <w:numPr>
          <w:ilvl w:val="1"/>
          <w:numId w:val="17"/>
        </w:numPr>
      </w:pPr>
      <w:r>
        <w:t>In Notebook instance settings</w:t>
      </w:r>
    </w:p>
    <w:p w14:paraId="482336F7" w14:textId="691C6015" w:rsidR="00572A77" w:rsidRDefault="00572A77" w:rsidP="00572A77">
      <w:pPr>
        <w:pStyle w:val="ListParagraph"/>
        <w:numPr>
          <w:ilvl w:val="2"/>
          <w:numId w:val="17"/>
        </w:numPr>
      </w:pPr>
      <w:r>
        <w:t>Name your instance (e.g.</w:t>
      </w:r>
      <w:r w:rsidR="00147CE9">
        <w:t>,</w:t>
      </w:r>
      <w:r>
        <w:t xml:space="preserve"> </w:t>
      </w:r>
      <w:r>
        <w:rPr>
          <w:i/>
        </w:rPr>
        <w:t>sample-endpoint</w:t>
      </w:r>
      <w:r>
        <w:t>)</w:t>
      </w:r>
      <w:r w:rsidR="00147CE9">
        <w:t>.</w:t>
      </w:r>
    </w:p>
    <w:p w14:paraId="32D8E483" w14:textId="577B142A" w:rsidR="00572A77" w:rsidRDefault="00572A77" w:rsidP="00572A77">
      <w:pPr>
        <w:pStyle w:val="ListParagraph"/>
        <w:numPr>
          <w:ilvl w:val="2"/>
          <w:numId w:val="17"/>
        </w:numPr>
      </w:pPr>
      <w:r>
        <w:t>Leave the instance type and platform identifiers as default</w:t>
      </w:r>
      <w:r w:rsidR="00147CE9">
        <w:t>.</w:t>
      </w:r>
    </w:p>
    <w:p w14:paraId="3D5C66FB" w14:textId="1654CD1B" w:rsidR="00572A77" w:rsidRDefault="00572A77" w:rsidP="00C112DC">
      <w:pPr>
        <w:pStyle w:val="ListParagraph"/>
        <w:numPr>
          <w:ilvl w:val="1"/>
          <w:numId w:val="17"/>
        </w:numPr>
      </w:pPr>
      <w:r>
        <w:t>In Permissions and encryption</w:t>
      </w:r>
    </w:p>
    <w:p w14:paraId="4E4D5428" w14:textId="2DFB1E0E" w:rsidR="00572A77" w:rsidRPr="00C67E2C" w:rsidRDefault="00572A77" w:rsidP="00572A77">
      <w:pPr>
        <w:pStyle w:val="ListParagraph"/>
        <w:numPr>
          <w:ilvl w:val="2"/>
          <w:numId w:val="17"/>
        </w:numPr>
      </w:pPr>
      <w:r>
        <w:t xml:space="preserve">Select </w:t>
      </w:r>
      <w:r>
        <w:rPr>
          <w:i/>
        </w:rPr>
        <w:t xml:space="preserve">Create a new role </w:t>
      </w:r>
      <w:r>
        <w:t>in the dropdown</w:t>
      </w:r>
      <w:r w:rsidR="00C67E2C">
        <w:t xml:space="preserve"> and then </w:t>
      </w:r>
      <w:r w:rsidR="00C67E2C">
        <w:rPr>
          <w:i/>
        </w:rPr>
        <w:t xml:space="preserve">Any S3 bucket </w:t>
      </w:r>
      <w:r w:rsidR="00C67E2C">
        <w:t xml:space="preserve">in the popup window. </w:t>
      </w:r>
      <w:r w:rsidR="0048486C">
        <w:t xml:space="preserve">Select </w:t>
      </w:r>
      <w:r w:rsidR="00C67E2C">
        <w:rPr>
          <w:b/>
        </w:rPr>
        <w:t>Create role</w:t>
      </w:r>
      <w:r w:rsidR="00147CE9">
        <w:rPr>
          <w:b/>
        </w:rPr>
        <w:t>.</w:t>
      </w:r>
    </w:p>
    <w:p w14:paraId="2E12BAA5" w14:textId="42C70BCC" w:rsidR="00C67E2C" w:rsidRDefault="00C67E2C" w:rsidP="00572A77">
      <w:pPr>
        <w:pStyle w:val="ListParagraph"/>
        <w:numPr>
          <w:ilvl w:val="2"/>
          <w:numId w:val="17"/>
        </w:numPr>
      </w:pPr>
      <w:r>
        <w:t>Leave the other fields as default</w:t>
      </w:r>
      <w:r w:rsidR="00147CE9">
        <w:t>.</w:t>
      </w:r>
    </w:p>
    <w:p w14:paraId="30A6F244" w14:textId="15BCCF90" w:rsidR="00C67E2C" w:rsidRDefault="00C67E2C" w:rsidP="00C67E2C">
      <w:pPr>
        <w:pStyle w:val="ListParagraph"/>
        <w:numPr>
          <w:ilvl w:val="1"/>
          <w:numId w:val="17"/>
        </w:numPr>
      </w:pPr>
      <w:r>
        <w:t xml:space="preserve">Leave all the optional sections as default and </w:t>
      </w:r>
      <w:r w:rsidR="0048486C">
        <w:t xml:space="preserve">select </w:t>
      </w:r>
      <w:r>
        <w:rPr>
          <w:b/>
        </w:rPr>
        <w:t>Create notebook instance</w:t>
      </w:r>
      <w:r w:rsidR="00147CE9">
        <w:rPr>
          <w:b/>
        </w:rPr>
        <w:t>.</w:t>
      </w:r>
    </w:p>
    <w:p w14:paraId="093EB220" w14:textId="07737DF0" w:rsidR="00C67E2C" w:rsidRDefault="00C67E2C" w:rsidP="00C67E2C">
      <w:pPr>
        <w:pStyle w:val="ListParagraph"/>
        <w:numPr>
          <w:ilvl w:val="1"/>
          <w:numId w:val="17"/>
        </w:numPr>
      </w:pPr>
      <w:r>
        <w:t xml:space="preserve">Wait 2-3 minutes for the notebook’s status to go from </w:t>
      </w:r>
      <w:r w:rsidRPr="00C67E2C">
        <w:rPr>
          <w:i/>
        </w:rPr>
        <w:t>P</w:t>
      </w:r>
      <w:r>
        <w:rPr>
          <w:i/>
        </w:rPr>
        <w:t>e</w:t>
      </w:r>
      <w:r w:rsidRPr="00C67E2C">
        <w:rPr>
          <w:i/>
        </w:rPr>
        <w:t>nding</w:t>
      </w:r>
      <w:r>
        <w:t xml:space="preserve"> to </w:t>
      </w:r>
      <w:proofErr w:type="spellStart"/>
      <w:r>
        <w:rPr>
          <w:i/>
        </w:rPr>
        <w:t>InService</w:t>
      </w:r>
      <w:proofErr w:type="spellEnd"/>
      <w:r w:rsidR="009806D4">
        <w:t xml:space="preserve">, then </w:t>
      </w:r>
      <w:r w:rsidR="0048486C">
        <w:t xml:space="preserve">select </w:t>
      </w:r>
      <w:r w:rsidR="009806D4">
        <w:rPr>
          <w:b/>
        </w:rPr>
        <w:t xml:space="preserve">Open </w:t>
      </w:r>
      <w:proofErr w:type="spellStart"/>
      <w:r w:rsidR="009806D4">
        <w:rPr>
          <w:b/>
        </w:rPr>
        <w:t>JupyterLab</w:t>
      </w:r>
      <w:proofErr w:type="spellEnd"/>
      <w:r w:rsidR="00147CE9">
        <w:rPr>
          <w:b/>
        </w:rPr>
        <w:t>.</w:t>
      </w:r>
    </w:p>
    <w:p w14:paraId="49C0B8F5" w14:textId="166AFD7A" w:rsidR="00F22055" w:rsidRPr="009806D4" w:rsidRDefault="002C032C" w:rsidP="002B69E2">
      <w:pPr>
        <w:pStyle w:val="ListParagraph"/>
        <w:numPr>
          <w:ilvl w:val="0"/>
          <w:numId w:val="17"/>
        </w:numPr>
      </w:pPr>
      <w:r>
        <w:rPr>
          <w:b/>
        </w:rPr>
        <w:t xml:space="preserve">Run the </w:t>
      </w:r>
      <w:r w:rsidR="009806D4">
        <w:rPr>
          <w:b/>
        </w:rPr>
        <w:t>provided notebook</w:t>
      </w:r>
    </w:p>
    <w:p w14:paraId="218AFB94" w14:textId="6A5F9A22" w:rsidR="009806D4" w:rsidRDefault="009806D4" w:rsidP="009806D4">
      <w:pPr>
        <w:pStyle w:val="ListParagraph"/>
        <w:numPr>
          <w:ilvl w:val="1"/>
          <w:numId w:val="17"/>
        </w:numPr>
      </w:pPr>
      <w:r>
        <w:t xml:space="preserve">Inside </w:t>
      </w:r>
      <w:proofErr w:type="spellStart"/>
      <w:r>
        <w:t>JupyterLab</w:t>
      </w:r>
      <w:proofErr w:type="spellEnd"/>
      <w:r>
        <w:t xml:space="preserve">, </w:t>
      </w:r>
      <w:r w:rsidR="0048486C">
        <w:t xml:space="preserve">select </w:t>
      </w:r>
      <w:r>
        <w:t xml:space="preserve">the </w:t>
      </w:r>
      <w:r>
        <w:rPr>
          <w:i/>
        </w:rPr>
        <w:t>upload files</w:t>
      </w:r>
      <w:r>
        <w:t xml:space="preserve"> icon. It is the upward</w:t>
      </w:r>
      <w:r w:rsidR="0048486C">
        <w:t>-</w:t>
      </w:r>
      <w:r>
        <w:t>pointing arrow at the top of the left panel</w:t>
      </w:r>
      <w:r w:rsidR="00147CE9">
        <w:t>.</w:t>
      </w:r>
    </w:p>
    <w:p w14:paraId="29FF1F7C" w14:textId="1FCA5DFA" w:rsidR="009806D4" w:rsidRDefault="009806D4" w:rsidP="009806D4">
      <w:pPr>
        <w:pStyle w:val="ListParagraph"/>
        <w:numPr>
          <w:ilvl w:val="1"/>
          <w:numId w:val="17"/>
        </w:numPr>
      </w:pPr>
      <w:r>
        <w:t xml:space="preserve">Locate the </w:t>
      </w:r>
      <w:proofErr w:type="spellStart"/>
      <w:r w:rsidRPr="009806D4">
        <w:rPr>
          <w:i/>
        </w:rPr>
        <w:t>deploy_sample_endpoint.ipynb</w:t>
      </w:r>
      <w:proofErr w:type="spellEnd"/>
      <w:r>
        <w:t xml:space="preserve"> in you</w:t>
      </w:r>
      <w:r w:rsidR="002B6279">
        <w:t>r</w:t>
      </w:r>
      <w:r>
        <w:t xml:space="preserve"> local machine and open it. Once it appears in the left panel, double</w:t>
      </w:r>
      <w:r w:rsidR="0048486C">
        <w:t>-</w:t>
      </w:r>
      <w:r>
        <w:t xml:space="preserve">click </w:t>
      </w:r>
      <w:del w:id="36" w:author="Forero, Pablo" w:date="2024-06-20T16:12:00Z">
        <w:r w:rsidR="0048486C" w:rsidDel="00CB5385">
          <w:delText xml:space="preserve"> </w:delText>
        </w:r>
      </w:del>
      <w:r>
        <w:t>the file to open the notebook</w:t>
      </w:r>
      <w:r w:rsidR="00147CE9">
        <w:t>.</w:t>
      </w:r>
    </w:p>
    <w:p w14:paraId="3A15A49A" w14:textId="3183FCBD" w:rsidR="009806D4" w:rsidRDefault="009806D4" w:rsidP="009806D4">
      <w:pPr>
        <w:pStyle w:val="ListParagraph"/>
        <w:numPr>
          <w:ilvl w:val="1"/>
          <w:numId w:val="17"/>
        </w:numPr>
      </w:pPr>
      <w:r>
        <w:lastRenderedPageBreak/>
        <w:t xml:space="preserve">From the dropdown, select </w:t>
      </w:r>
      <w:r w:rsidRPr="004A1113">
        <w:rPr>
          <w:b/>
        </w:rPr>
        <w:t>conda_tensorflow2_p310</w:t>
      </w:r>
      <w:r>
        <w:t xml:space="preserve"> for the Kernel</w:t>
      </w:r>
      <w:r w:rsidR="004A1113">
        <w:t xml:space="preserve"> and </w:t>
      </w:r>
      <w:r w:rsidR="0048486C">
        <w:t xml:space="preserve">select </w:t>
      </w:r>
      <w:proofErr w:type="spellStart"/>
      <w:r w:rsidR="004A1113">
        <w:rPr>
          <w:b/>
        </w:rPr>
        <w:t>Select</w:t>
      </w:r>
      <w:proofErr w:type="spellEnd"/>
      <w:r w:rsidR="00147CE9">
        <w:rPr>
          <w:b/>
        </w:rPr>
        <w:t>.</w:t>
      </w:r>
    </w:p>
    <w:p w14:paraId="7C4BF8FC" w14:textId="2F83ABFD" w:rsidR="009806D4" w:rsidRDefault="00147CE9" w:rsidP="009806D4">
      <w:pPr>
        <w:pStyle w:val="ListParagraph"/>
        <w:numPr>
          <w:ilvl w:val="1"/>
          <w:numId w:val="17"/>
        </w:numPr>
      </w:pPr>
      <w:r>
        <w:t xml:space="preserve">Note </w:t>
      </w:r>
      <w:r w:rsidR="009806D4">
        <w:t xml:space="preserve">that you need to copy the </w:t>
      </w:r>
      <w:r>
        <w:t xml:space="preserve">Amazon </w:t>
      </w:r>
      <w:r w:rsidR="009806D4">
        <w:t xml:space="preserve">S3 URI of the </w:t>
      </w:r>
      <w:r w:rsidR="009806D4" w:rsidRPr="004A1113">
        <w:rPr>
          <w:i/>
        </w:rPr>
        <w:t>model.tar.gz</w:t>
      </w:r>
      <w:r w:rsidR="009806D4">
        <w:t xml:space="preserve"> that you uploaded earlier and paste it into the </w:t>
      </w:r>
      <w:proofErr w:type="spellStart"/>
      <w:r w:rsidR="009806D4">
        <w:t>model_artifact</w:t>
      </w:r>
      <w:proofErr w:type="spellEnd"/>
      <w:r w:rsidR="009806D4">
        <w:t xml:space="preserve"> line in the second cell.</w:t>
      </w:r>
    </w:p>
    <w:p w14:paraId="276E9A10" w14:textId="0633BFF3" w:rsidR="00102B3B" w:rsidRDefault="004A1113" w:rsidP="00256CE3">
      <w:pPr>
        <w:pStyle w:val="ListParagraph"/>
        <w:numPr>
          <w:ilvl w:val="1"/>
          <w:numId w:val="17"/>
        </w:numPr>
      </w:pPr>
      <w:r>
        <w:t>Run the</w:t>
      </w:r>
      <w:r w:rsidR="009E2598">
        <w:t xml:space="preserve"> first four cells of</w:t>
      </w:r>
      <w:r>
        <w:t xml:space="preserve"> notebook </w:t>
      </w:r>
      <w:r w:rsidR="009E2598">
        <w:t>but do not run the last cell so you DON’T</w:t>
      </w:r>
      <w:r>
        <w:t xml:space="preserve"> DELETE THE ENDPOINT</w:t>
      </w:r>
      <w:r w:rsidR="00147CE9">
        <w:t>.</w:t>
      </w:r>
    </w:p>
    <w:p w14:paraId="6B61183B" w14:textId="1B07D5A3" w:rsidR="004A1113" w:rsidRDefault="004A1113" w:rsidP="004A1113">
      <w:pPr>
        <w:pStyle w:val="ListParagraph"/>
        <w:numPr>
          <w:ilvl w:val="2"/>
          <w:numId w:val="17"/>
        </w:numPr>
      </w:pPr>
      <w:r w:rsidRPr="004A1113">
        <w:t>Note</w:t>
      </w:r>
      <w:r w:rsidR="00147CE9">
        <w:t xml:space="preserve"> that,</w:t>
      </w:r>
      <w:r w:rsidRPr="004A1113">
        <w:t xml:space="preserve"> depending on your </w:t>
      </w:r>
      <w:hyperlink r:id="rId34" w:history="1">
        <w:r w:rsidR="00147CE9" w:rsidRPr="00455F6C">
          <w:rPr>
            <w:rStyle w:val="Hyperlink"/>
          </w:rPr>
          <w:t xml:space="preserve">AWS </w:t>
        </w:r>
        <w:commentRangeStart w:id="37"/>
        <w:r w:rsidR="00147CE9" w:rsidRPr="00455F6C">
          <w:rPr>
            <w:rStyle w:val="Hyperlink"/>
          </w:rPr>
          <w:t>Region</w:t>
        </w:r>
        <w:commentRangeEnd w:id="37"/>
        <w:r w:rsidR="00147CE9" w:rsidRPr="00455F6C">
          <w:rPr>
            <w:rStyle w:val="Hyperlink"/>
            <w:sz w:val="16"/>
            <w:szCs w:val="16"/>
          </w:rPr>
          <w:commentReference w:id="37"/>
        </w:r>
      </w:hyperlink>
      <w:r w:rsidRPr="004A1113">
        <w:t>, the ml.m</w:t>
      </w:r>
      <w:proofErr w:type="gramStart"/>
      <w:r w:rsidRPr="004A1113">
        <w:t>5.xlarge</w:t>
      </w:r>
      <w:proofErr w:type="gramEnd"/>
      <w:r w:rsidRPr="004A1113">
        <w:t xml:space="preserve"> instance may not be available. If that's the case and you get an error,</w:t>
      </w:r>
      <w:r w:rsidR="00147CE9">
        <w:t xml:space="preserve"> then</w:t>
      </w:r>
      <w:r w:rsidRPr="004A1113">
        <w:t xml:space="preserve"> try a similar instance. For example, ml.g5.2xlarge</w:t>
      </w:r>
      <w:r w:rsidR="00147CE9">
        <w:t>.</w:t>
      </w:r>
    </w:p>
    <w:p w14:paraId="56E75A68" w14:textId="658EB2F3" w:rsidR="004A1113" w:rsidRPr="00D5790E" w:rsidRDefault="009E2598" w:rsidP="004A1113">
      <w:pPr>
        <w:pStyle w:val="ListParagraph"/>
        <w:numPr>
          <w:ilvl w:val="1"/>
          <w:numId w:val="17"/>
        </w:numPr>
      </w:pPr>
      <w:r>
        <w:t xml:space="preserve">Back in the </w:t>
      </w:r>
      <w:r w:rsidR="00147CE9">
        <w:t>Console</w:t>
      </w:r>
      <w:r>
        <w:t xml:space="preserve">, navigate back to </w:t>
      </w:r>
      <w:proofErr w:type="spellStart"/>
      <w:r>
        <w:t>SageMaker</w:t>
      </w:r>
      <w:proofErr w:type="spellEnd"/>
      <w:r>
        <w:t xml:space="preserve"> and </w:t>
      </w:r>
      <w:r w:rsidR="00147CE9">
        <w:t xml:space="preserve">in </w:t>
      </w:r>
      <w:r>
        <w:t xml:space="preserve">the left panel </w:t>
      </w:r>
      <w:r w:rsidR="0048486C">
        <w:t xml:space="preserve">select </w:t>
      </w:r>
      <w:r>
        <w:rPr>
          <w:b/>
        </w:rPr>
        <w:t xml:space="preserve">Inference &gt; Endpoints </w:t>
      </w:r>
      <w:r>
        <w:t>to see the endpoint being deployed.</w:t>
      </w:r>
      <w:r w:rsidR="00ED0821">
        <w:t xml:space="preserve"> Wait until </w:t>
      </w:r>
      <w:r w:rsidR="002B6279">
        <w:t>the endpoint</w:t>
      </w:r>
      <w:r w:rsidR="00ED0821">
        <w:t xml:space="preserve"> status goes from </w:t>
      </w:r>
      <w:r w:rsidR="00ED0821">
        <w:rPr>
          <w:i/>
        </w:rPr>
        <w:t xml:space="preserve">Creating </w:t>
      </w:r>
      <w:r w:rsidR="00ED0821">
        <w:t xml:space="preserve">to </w:t>
      </w:r>
      <w:proofErr w:type="spellStart"/>
      <w:r w:rsidR="00ED0821">
        <w:rPr>
          <w:i/>
        </w:rPr>
        <w:t>InService</w:t>
      </w:r>
      <w:proofErr w:type="spellEnd"/>
      <w:r w:rsidR="00147CE9">
        <w:t>.</w:t>
      </w:r>
    </w:p>
    <w:p w14:paraId="1BC913C0" w14:textId="65C8692F" w:rsidR="00D5790E" w:rsidRDefault="00D5790E" w:rsidP="004A1113">
      <w:pPr>
        <w:pStyle w:val="ListParagraph"/>
        <w:numPr>
          <w:ilvl w:val="1"/>
          <w:numId w:val="17"/>
        </w:numPr>
      </w:pPr>
      <w:r>
        <w:t xml:space="preserve">Copy the </w:t>
      </w:r>
      <w:r w:rsidRPr="00D5790E">
        <w:rPr>
          <w:i/>
        </w:rPr>
        <w:t>Name</w:t>
      </w:r>
      <w:r>
        <w:t xml:space="preserve"> </w:t>
      </w:r>
      <w:r w:rsidR="002B6279">
        <w:t>(</w:t>
      </w:r>
      <w:r w:rsidR="002B6279" w:rsidRPr="002B6279">
        <w:rPr>
          <w:u w:val="single"/>
        </w:rPr>
        <w:t>not</w:t>
      </w:r>
      <w:r w:rsidR="002B6279">
        <w:t xml:space="preserve"> the ARN) </w:t>
      </w:r>
      <w:r>
        <w:t>of the endpoint and save it somewhere or continue the next steps on a separate window so you have the name available.</w:t>
      </w:r>
    </w:p>
    <w:p w14:paraId="23EF4CD0" w14:textId="5CD7A736" w:rsidR="00B968FB" w:rsidRDefault="00ED0821" w:rsidP="00623F28">
      <w:pPr>
        <w:pStyle w:val="Heading3"/>
      </w:pPr>
      <w:r>
        <w:t>Lau</w:t>
      </w:r>
      <w:r w:rsidR="0086049C">
        <w:t>n</w:t>
      </w:r>
      <w:r>
        <w:t>ch</w:t>
      </w:r>
      <w:r w:rsidR="00D5645F">
        <w:t xml:space="preserve"> the CloudFormation </w:t>
      </w:r>
      <w:r w:rsidR="009E2598">
        <w:t>t</w:t>
      </w:r>
      <w:r w:rsidR="00D5645F">
        <w:t xml:space="preserve">emplate to </w:t>
      </w:r>
      <w:r>
        <w:t>deploy</w:t>
      </w:r>
      <w:r w:rsidR="00D5645F">
        <w:t xml:space="preserve"> the architecture</w:t>
      </w:r>
    </w:p>
    <w:p w14:paraId="084265ED" w14:textId="2E7401C0" w:rsidR="00ED0821" w:rsidRDefault="00ED0821" w:rsidP="00ED0821">
      <w:pPr>
        <w:pStyle w:val="ListParagraph"/>
        <w:numPr>
          <w:ilvl w:val="0"/>
          <w:numId w:val="20"/>
        </w:numPr>
      </w:pPr>
      <w:r>
        <w:t xml:space="preserve">In the </w:t>
      </w:r>
      <w:r w:rsidR="00147CE9">
        <w:t>Console,</w:t>
      </w:r>
      <w:r>
        <w:t xml:space="preserve"> navigate to CloudFormation</w:t>
      </w:r>
      <w:r w:rsidR="00147CE9">
        <w:t>.</w:t>
      </w:r>
    </w:p>
    <w:p w14:paraId="487FC973" w14:textId="3373E4B0" w:rsidR="00D5790E" w:rsidRDefault="0048486C" w:rsidP="00ED0821">
      <w:pPr>
        <w:pStyle w:val="ListParagraph"/>
        <w:numPr>
          <w:ilvl w:val="0"/>
          <w:numId w:val="20"/>
        </w:numPr>
      </w:pPr>
      <w:r>
        <w:t xml:space="preserve">Select </w:t>
      </w:r>
      <w:r w:rsidR="00D5790E">
        <w:rPr>
          <w:b/>
        </w:rPr>
        <w:t>Create stack</w:t>
      </w:r>
      <w:r w:rsidR="00147CE9">
        <w:rPr>
          <w:b/>
        </w:rPr>
        <w:t>.</w:t>
      </w:r>
    </w:p>
    <w:p w14:paraId="49B92727" w14:textId="6BED6C1C" w:rsidR="00ED0821" w:rsidRPr="00D5790E" w:rsidRDefault="00D5790E" w:rsidP="00ED0821">
      <w:pPr>
        <w:pStyle w:val="ListParagraph"/>
        <w:numPr>
          <w:ilvl w:val="0"/>
          <w:numId w:val="20"/>
        </w:numPr>
      </w:pPr>
      <w:r>
        <w:t xml:space="preserve">Select </w:t>
      </w:r>
      <w:r>
        <w:rPr>
          <w:b/>
        </w:rPr>
        <w:t xml:space="preserve">Template is ready </w:t>
      </w:r>
      <w:r>
        <w:t xml:space="preserve">and for the source choose </w:t>
      </w:r>
      <w:r>
        <w:rPr>
          <w:b/>
        </w:rPr>
        <w:t>Amazon S3 URL</w:t>
      </w:r>
      <w:r w:rsidR="00B02C98">
        <w:rPr>
          <w:b/>
        </w:rPr>
        <w:t>.</w:t>
      </w:r>
    </w:p>
    <w:p w14:paraId="455821B3" w14:textId="0E596DEE" w:rsidR="00D5790E" w:rsidRDefault="00D5790E" w:rsidP="00ED0821">
      <w:pPr>
        <w:pStyle w:val="ListParagraph"/>
        <w:numPr>
          <w:ilvl w:val="0"/>
          <w:numId w:val="20"/>
        </w:numPr>
      </w:pPr>
      <w:r>
        <w:t xml:space="preserve">Locate the </w:t>
      </w:r>
      <w:proofErr w:type="spellStart"/>
      <w:r w:rsidRPr="00D5790E">
        <w:rPr>
          <w:i/>
        </w:rPr>
        <w:t>template.yaml</w:t>
      </w:r>
      <w:proofErr w:type="spellEnd"/>
      <w:r>
        <w:t xml:space="preserve"> file in the resources bucket and copy its URL (not the URI), then paste it into the Amazon S3 URL field</w:t>
      </w:r>
      <w:r w:rsidR="00B02C98">
        <w:t>.</w:t>
      </w:r>
    </w:p>
    <w:p w14:paraId="522A72CC" w14:textId="001907C9" w:rsidR="00D5790E" w:rsidRPr="00D5790E" w:rsidRDefault="0048486C" w:rsidP="00ED0821">
      <w:pPr>
        <w:pStyle w:val="ListParagraph"/>
        <w:numPr>
          <w:ilvl w:val="0"/>
          <w:numId w:val="20"/>
        </w:numPr>
      </w:pPr>
      <w:r>
        <w:t xml:space="preserve">Select </w:t>
      </w:r>
      <w:r w:rsidR="00D5790E">
        <w:rPr>
          <w:b/>
        </w:rPr>
        <w:t>Next</w:t>
      </w:r>
      <w:r w:rsidR="00B02C98">
        <w:rPr>
          <w:b/>
        </w:rPr>
        <w:t>.</w:t>
      </w:r>
    </w:p>
    <w:p w14:paraId="4F8C0089" w14:textId="0BAD99C0" w:rsidR="00D5790E" w:rsidRPr="00AF5ABD" w:rsidRDefault="00D5790E" w:rsidP="00ED0821">
      <w:pPr>
        <w:pStyle w:val="ListParagraph"/>
        <w:numPr>
          <w:ilvl w:val="0"/>
          <w:numId w:val="20"/>
        </w:numPr>
      </w:pPr>
      <w:r>
        <w:t xml:space="preserve">In </w:t>
      </w:r>
      <w:r w:rsidRPr="00D5790E">
        <w:rPr>
          <w:i/>
        </w:rPr>
        <w:t>Specify stack details</w:t>
      </w:r>
    </w:p>
    <w:p w14:paraId="1DF024C8" w14:textId="5B4C674F" w:rsidR="00AF5ABD" w:rsidRPr="00D5790E" w:rsidRDefault="00AF5ABD" w:rsidP="00AF5ABD">
      <w:pPr>
        <w:pStyle w:val="ListParagraph"/>
        <w:numPr>
          <w:ilvl w:val="1"/>
          <w:numId w:val="20"/>
        </w:numPr>
      </w:pPr>
      <w:r>
        <w:t>Provide a name for your stack</w:t>
      </w:r>
      <w:r w:rsidR="00B02C98">
        <w:t>, such as</w:t>
      </w:r>
      <w:r>
        <w:t xml:space="preserve"> </w:t>
      </w:r>
      <w:proofErr w:type="spellStart"/>
      <w:r>
        <w:t>ComputerVisionStack</w:t>
      </w:r>
      <w:proofErr w:type="spellEnd"/>
      <w:r w:rsidR="00B02C98">
        <w:t>.</w:t>
      </w:r>
    </w:p>
    <w:p w14:paraId="47B26B74" w14:textId="1D2431DF" w:rsidR="00D5790E" w:rsidRDefault="00D5790E" w:rsidP="00D5790E">
      <w:pPr>
        <w:pStyle w:val="ListParagraph"/>
        <w:numPr>
          <w:ilvl w:val="1"/>
          <w:numId w:val="20"/>
        </w:numPr>
      </w:pPr>
      <w:proofErr w:type="spellStart"/>
      <w:r w:rsidRPr="00D5790E">
        <w:rPr>
          <w:b/>
        </w:rPr>
        <w:t>EndpointConfigValue</w:t>
      </w:r>
      <w:proofErr w:type="spellEnd"/>
      <w:r>
        <w:t xml:space="preserve">: Paste your endpoint name inside the appropriate place in the </w:t>
      </w:r>
      <w:proofErr w:type="spellStart"/>
      <w:r>
        <w:t>EndpointConfigValue</w:t>
      </w:r>
      <w:proofErr w:type="spellEnd"/>
      <w:r>
        <w:t xml:space="preserve"> parameter. It </w:t>
      </w:r>
      <w:r w:rsidR="00B02C98">
        <w:t>looks</w:t>
      </w:r>
      <w:r>
        <w:t xml:space="preserve"> like this: </w:t>
      </w:r>
    </w:p>
    <w:p w14:paraId="2151570E" w14:textId="48858588" w:rsidR="00D5790E" w:rsidRDefault="00D5790E" w:rsidP="00D5790E">
      <w:pPr>
        <w:pStyle w:val="ListParagraph"/>
        <w:ind w:left="1440"/>
      </w:pPr>
      <w:r>
        <w:t xml:space="preserve">{… </w:t>
      </w:r>
      <w:r w:rsidRPr="00D5790E">
        <w:t>"</w:t>
      </w:r>
      <w:proofErr w:type="spellStart"/>
      <w:r w:rsidRPr="00D5790E">
        <w:t>ep_name</w:t>
      </w:r>
      <w:proofErr w:type="spellEnd"/>
      <w:r w:rsidRPr="00D5790E">
        <w:t>": "tf2-object-detection-</w:t>
      </w:r>
      <w:r>
        <w:t>xxxx</w:t>
      </w:r>
      <w:r w:rsidRPr="00D5790E">
        <w:t>-</w:t>
      </w:r>
      <w:r>
        <w:t>xx</w:t>
      </w:r>
      <w:r w:rsidRPr="00D5790E">
        <w:t>-</w:t>
      </w:r>
      <w:r>
        <w:t>xx</w:t>
      </w:r>
      <w:r w:rsidRPr="00D5790E">
        <w:t>-</w:t>
      </w:r>
      <w:r>
        <w:t>xx</w:t>
      </w:r>
      <w:r w:rsidRPr="00D5790E">
        <w:t>-</w:t>
      </w:r>
      <w:r>
        <w:t>xx</w:t>
      </w:r>
      <w:r w:rsidRPr="00D5790E">
        <w:t>-</w:t>
      </w:r>
      <w:r>
        <w:t>xx</w:t>
      </w:r>
      <w:r w:rsidRPr="00D5790E">
        <w:t>-</w:t>
      </w:r>
      <w:r>
        <w:t>xxx</w:t>
      </w:r>
      <w:r w:rsidRPr="00D5790E">
        <w:t>"</w:t>
      </w:r>
      <w:r>
        <w:t>…}</w:t>
      </w:r>
    </w:p>
    <w:p w14:paraId="5B7584A2" w14:textId="7470353A" w:rsidR="00D5790E" w:rsidRDefault="00D5790E" w:rsidP="00D5790E">
      <w:pPr>
        <w:pStyle w:val="ListParagraph"/>
        <w:numPr>
          <w:ilvl w:val="1"/>
          <w:numId w:val="20"/>
        </w:numPr>
      </w:pPr>
      <w:proofErr w:type="spellStart"/>
      <w:r>
        <w:rPr>
          <w:b/>
        </w:rPr>
        <w:t>ResourcesPublicBucketName</w:t>
      </w:r>
      <w:proofErr w:type="spellEnd"/>
      <w:r>
        <w:t>: This is the name of your resource bucket. Update it</w:t>
      </w:r>
      <w:r w:rsidR="00AF5ABD">
        <w:t>.</w:t>
      </w:r>
    </w:p>
    <w:p w14:paraId="0FB6F80C" w14:textId="7D7B7A1A" w:rsidR="00AF5ABD" w:rsidRDefault="00AF5ABD" w:rsidP="00D5790E">
      <w:pPr>
        <w:pStyle w:val="ListParagraph"/>
        <w:numPr>
          <w:ilvl w:val="1"/>
          <w:numId w:val="20"/>
        </w:numPr>
      </w:pPr>
      <w:proofErr w:type="spellStart"/>
      <w:r>
        <w:rPr>
          <w:b/>
        </w:rPr>
        <w:t>SourceBucketName</w:t>
      </w:r>
      <w:proofErr w:type="spellEnd"/>
      <w:r>
        <w:t xml:space="preserve">: This is the name of the source bucket that CloudFormation </w:t>
      </w:r>
      <w:r w:rsidR="00B02C98">
        <w:t>creates,</w:t>
      </w:r>
      <w:r w:rsidR="002B6279">
        <w:t xml:space="preserve"> so it must be a unique name</w:t>
      </w:r>
      <w:r>
        <w:t xml:space="preserve">. </w:t>
      </w:r>
      <w:r w:rsidR="002B6279">
        <w:t>W</w:t>
      </w:r>
      <w:r>
        <w:t>e upload the images</w:t>
      </w:r>
      <w:r w:rsidR="00B02C98">
        <w:t xml:space="preserve"> that</w:t>
      </w:r>
      <w:r w:rsidR="002B6279">
        <w:t xml:space="preserve"> we want labeled to this bucket</w:t>
      </w:r>
      <w:r>
        <w:t>.</w:t>
      </w:r>
    </w:p>
    <w:p w14:paraId="5FD86259" w14:textId="050839D3" w:rsidR="00AF5ABD" w:rsidRDefault="00AF5ABD" w:rsidP="00D5790E">
      <w:pPr>
        <w:pStyle w:val="ListParagraph"/>
        <w:numPr>
          <w:ilvl w:val="1"/>
          <w:numId w:val="20"/>
        </w:numPr>
      </w:pPr>
      <w:proofErr w:type="spellStart"/>
      <w:r>
        <w:rPr>
          <w:b/>
        </w:rPr>
        <w:t>TableName</w:t>
      </w:r>
      <w:proofErr w:type="spellEnd"/>
      <w:r>
        <w:t>: The name for the DynamoDB table for the model results. You can leave the default name or provide another one.</w:t>
      </w:r>
    </w:p>
    <w:p w14:paraId="690FBBD1" w14:textId="279F093A" w:rsidR="00AF5ABD" w:rsidRPr="00AF5ABD" w:rsidRDefault="0048486C" w:rsidP="00AF5ABD">
      <w:pPr>
        <w:pStyle w:val="ListParagraph"/>
        <w:numPr>
          <w:ilvl w:val="0"/>
          <w:numId w:val="20"/>
        </w:numPr>
      </w:pPr>
      <w:r>
        <w:t xml:space="preserve">Select </w:t>
      </w:r>
      <w:r w:rsidR="00AF5ABD">
        <w:rPr>
          <w:b/>
        </w:rPr>
        <w:t>Next</w:t>
      </w:r>
      <w:r w:rsidR="00B02C98">
        <w:rPr>
          <w:b/>
        </w:rPr>
        <w:t>.</w:t>
      </w:r>
    </w:p>
    <w:p w14:paraId="1C1EC7D2" w14:textId="1B31CB0B" w:rsidR="00AF5ABD" w:rsidRDefault="00AF5ABD" w:rsidP="00AF5ABD">
      <w:pPr>
        <w:pStyle w:val="ListParagraph"/>
        <w:numPr>
          <w:ilvl w:val="0"/>
          <w:numId w:val="20"/>
        </w:numPr>
      </w:pPr>
      <w:r>
        <w:t>For stack options</w:t>
      </w:r>
      <w:r w:rsidR="00B02C98">
        <w:t>,</w:t>
      </w:r>
      <w:r>
        <w:t xml:space="preserve"> leave everything default and </w:t>
      </w:r>
      <w:r w:rsidR="0048486C">
        <w:t xml:space="preserve">select </w:t>
      </w:r>
      <w:r w:rsidRPr="00AF5ABD">
        <w:rPr>
          <w:b/>
        </w:rPr>
        <w:t>Next</w:t>
      </w:r>
      <w:r w:rsidR="00B02C98">
        <w:rPr>
          <w:b/>
        </w:rPr>
        <w:t>.</w:t>
      </w:r>
    </w:p>
    <w:p w14:paraId="285AAAC5" w14:textId="604717B9" w:rsidR="00AF5ABD" w:rsidRPr="00AF5ABD" w:rsidRDefault="00AF5ABD" w:rsidP="00AF5ABD">
      <w:pPr>
        <w:pStyle w:val="ListParagraph"/>
        <w:numPr>
          <w:ilvl w:val="0"/>
          <w:numId w:val="20"/>
        </w:numPr>
      </w:pPr>
      <w:r>
        <w:t xml:space="preserve">In Review, acknowledge and </w:t>
      </w:r>
      <w:r w:rsidR="0048486C">
        <w:t xml:space="preserve">select </w:t>
      </w:r>
      <w:r w:rsidRPr="00AF5ABD">
        <w:rPr>
          <w:b/>
        </w:rPr>
        <w:t>Submit</w:t>
      </w:r>
      <w:r w:rsidR="00B02C98">
        <w:rPr>
          <w:b/>
        </w:rPr>
        <w:t>.</w:t>
      </w:r>
    </w:p>
    <w:p w14:paraId="2643FBFB" w14:textId="4346DF20" w:rsidR="00D5645F" w:rsidRDefault="00AF5ABD" w:rsidP="00D5645F">
      <w:pPr>
        <w:pStyle w:val="ListParagraph"/>
        <w:numPr>
          <w:ilvl w:val="0"/>
          <w:numId w:val="20"/>
        </w:numPr>
      </w:pPr>
      <w:r>
        <w:t>Wait until the stack creates</w:t>
      </w:r>
      <w:r w:rsidR="00B02C98">
        <w:t>.</w:t>
      </w:r>
    </w:p>
    <w:p w14:paraId="12EE17AD" w14:textId="2265ECED" w:rsidR="00CD4BFB" w:rsidRDefault="00CD4BFB" w:rsidP="00623F28">
      <w:pPr>
        <w:pStyle w:val="Heading3"/>
      </w:pPr>
      <w:r>
        <w:t xml:space="preserve">Test the </w:t>
      </w:r>
      <w:r w:rsidR="00B02C98">
        <w:t>solution</w:t>
      </w:r>
    </w:p>
    <w:p w14:paraId="1C35B1D0" w14:textId="1EE28A04" w:rsidR="00AF5ABD" w:rsidRDefault="00AF5ABD" w:rsidP="00AF5ABD">
      <w:pPr>
        <w:pStyle w:val="ListParagraph"/>
        <w:numPr>
          <w:ilvl w:val="0"/>
          <w:numId w:val="21"/>
        </w:numPr>
      </w:pPr>
      <w:r>
        <w:t xml:space="preserve">Navigate to </w:t>
      </w:r>
      <w:r w:rsidR="00B02C98">
        <w:t xml:space="preserve">Amazon </w:t>
      </w:r>
      <w:r>
        <w:t>S3</w:t>
      </w:r>
      <w:r w:rsidR="00B02C98">
        <w:t>.</w:t>
      </w:r>
    </w:p>
    <w:p w14:paraId="488C094E" w14:textId="796F1BEF" w:rsidR="00AF5ABD" w:rsidRDefault="00AF5ABD" w:rsidP="00AF5ABD">
      <w:pPr>
        <w:pStyle w:val="ListParagraph"/>
        <w:numPr>
          <w:ilvl w:val="0"/>
          <w:numId w:val="21"/>
        </w:numPr>
      </w:pPr>
      <w:r>
        <w:t xml:space="preserve">Find and navigate to the newly created source bucket. It </w:t>
      </w:r>
      <w:r w:rsidR="00B02C98">
        <w:t>is</w:t>
      </w:r>
      <w:r>
        <w:t xml:space="preserve"> the</w:t>
      </w:r>
      <w:r w:rsidR="002C68A9">
        <w:t xml:space="preserve"> source bucket</w:t>
      </w:r>
      <w:r>
        <w:t xml:space="preserve"> you named in the </w:t>
      </w:r>
      <w:r w:rsidR="002C68A9">
        <w:t>previous</w:t>
      </w:r>
      <w:r>
        <w:t xml:space="preserve"> step.</w:t>
      </w:r>
    </w:p>
    <w:p w14:paraId="631B6832" w14:textId="368F8ECB" w:rsidR="00BE2B31" w:rsidRPr="00BE2B31" w:rsidRDefault="0048486C" w:rsidP="00BE2B31">
      <w:pPr>
        <w:pStyle w:val="ListParagraph"/>
        <w:numPr>
          <w:ilvl w:val="0"/>
          <w:numId w:val="21"/>
        </w:numPr>
      </w:pPr>
      <w:r>
        <w:t xml:space="preserve">Select </w:t>
      </w:r>
      <w:r w:rsidR="00AF5ABD" w:rsidRPr="00AF5ABD">
        <w:rPr>
          <w:b/>
        </w:rPr>
        <w:t>Create folder</w:t>
      </w:r>
      <w:r w:rsidR="00AF5ABD">
        <w:rPr>
          <w:b/>
        </w:rPr>
        <w:t xml:space="preserve"> </w:t>
      </w:r>
      <w:r w:rsidR="00AF5ABD">
        <w:t>and call it</w:t>
      </w:r>
      <w:r w:rsidR="00AF5ABD" w:rsidRPr="00AF5ABD">
        <w:rPr>
          <w:i/>
        </w:rPr>
        <w:t xml:space="preserve"> </w:t>
      </w:r>
      <w:proofErr w:type="spellStart"/>
      <w:r w:rsidR="00AF5ABD" w:rsidRPr="00CD4BFB">
        <w:rPr>
          <w:i/>
        </w:rPr>
        <w:t>raw_images</w:t>
      </w:r>
      <w:proofErr w:type="spellEnd"/>
      <w:r w:rsidR="00B02C98">
        <w:t>.</w:t>
      </w:r>
    </w:p>
    <w:p w14:paraId="1CFE1ED2" w14:textId="3C65DC09" w:rsidR="00BE2B31" w:rsidRPr="00BE2B31" w:rsidRDefault="0048486C" w:rsidP="00BE2B31">
      <w:pPr>
        <w:pStyle w:val="ListParagraph"/>
        <w:numPr>
          <w:ilvl w:val="0"/>
          <w:numId w:val="21"/>
        </w:numPr>
      </w:pPr>
      <w:r>
        <w:lastRenderedPageBreak/>
        <w:t xml:space="preserve">Select </w:t>
      </w:r>
      <w:r w:rsidR="00BE2B31">
        <w:rPr>
          <w:b/>
        </w:rPr>
        <w:t>Create folder</w:t>
      </w:r>
      <w:r w:rsidR="00B02C98">
        <w:rPr>
          <w:b/>
        </w:rPr>
        <w:t>.</w:t>
      </w:r>
    </w:p>
    <w:p w14:paraId="2EBD6383" w14:textId="2AB71A64" w:rsidR="002C68A9" w:rsidRDefault="00CD4BFB" w:rsidP="00BE2B31">
      <w:pPr>
        <w:pStyle w:val="ListParagraph"/>
        <w:numPr>
          <w:ilvl w:val="0"/>
          <w:numId w:val="21"/>
        </w:numPr>
      </w:pPr>
      <w:r>
        <w:t xml:space="preserve">In the </w:t>
      </w:r>
      <w:proofErr w:type="spellStart"/>
      <w:r w:rsidRPr="00BE2B31">
        <w:rPr>
          <w:i/>
        </w:rPr>
        <w:t>raw_images</w:t>
      </w:r>
      <w:proofErr w:type="spellEnd"/>
      <w:r>
        <w:t xml:space="preserve"> folder, upload one of the test images (or multiple if you prefer). After a few seconds, you should see</w:t>
      </w:r>
      <w:r w:rsidR="00190978">
        <w:t xml:space="preserve"> </w:t>
      </w:r>
      <w:r>
        <w:t xml:space="preserve">two folders created in the bucket: </w:t>
      </w:r>
      <w:proofErr w:type="spellStart"/>
      <w:r w:rsidRPr="00842F26">
        <w:rPr>
          <w:i/>
        </w:rPr>
        <w:t>resized_images</w:t>
      </w:r>
      <w:proofErr w:type="spellEnd"/>
      <w:r w:rsidRPr="00842F26">
        <w:rPr>
          <w:i/>
        </w:rPr>
        <w:t>/</w:t>
      </w:r>
      <w:r>
        <w:t xml:space="preserve"> and </w:t>
      </w:r>
      <w:proofErr w:type="spellStart"/>
      <w:r w:rsidRPr="00BE2B31">
        <w:rPr>
          <w:i/>
        </w:rPr>
        <w:t>labeled_images</w:t>
      </w:r>
      <w:proofErr w:type="spellEnd"/>
      <w:r w:rsidRPr="00BE2B31">
        <w:rPr>
          <w:i/>
        </w:rPr>
        <w:t xml:space="preserve">/ </w:t>
      </w:r>
      <w:r>
        <w:t>with the corresponding results</w:t>
      </w:r>
      <w:r w:rsidR="002C68A9">
        <w:t xml:space="preserve"> inside</w:t>
      </w:r>
      <w:r>
        <w:t xml:space="preserve">. </w:t>
      </w:r>
    </w:p>
    <w:p w14:paraId="7C34C3A7" w14:textId="41F86D43" w:rsidR="002C68A9" w:rsidRDefault="00CD4BFB" w:rsidP="00BE2B31">
      <w:pPr>
        <w:pStyle w:val="ListParagraph"/>
        <w:numPr>
          <w:ilvl w:val="0"/>
          <w:numId w:val="21"/>
        </w:numPr>
      </w:pPr>
      <w:r>
        <w:t xml:space="preserve">You </w:t>
      </w:r>
      <w:r w:rsidR="0009757E">
        <w:t xml:space="preserve">can </w:t>
      </w:r>
      <w:r w:rsidR="002C68A9">
        <w:t>examine the endpoint output in the results table</w:t>
      </w:r>
      <w:r w:rsidR="0009757E">
        <w:t xml:space="preserve"> by navigating to</w:t>
      </w:r>
      <w:r w:rsidR="00EB3434">
        <w:t xml:space="preserve"> </w:t>
      </w:r>
      <w:r w:rsidR="00EB3434" w:rsidRPr="002C68A9">
        <w:rPr>
          <w:i/>
        </w:rPr>
        <w:t>DynamoDB</w:t>
      </w:r>
      <w:r w:rsidR="002C68A9" w:rsidRPr="002C68A9">
        <w:rPr>
          <w:i/>
        </w:rPr>
        <w:t xml:space="preserve"> &gt; Tables &gt; Explore items</w:t>
      </w:r>
      <w:r w:rsidR="00EB3434">
        <w:t xml:space="preserve"> </w:t>
      </w:r>
      <w:r w:rsidR="0009757E">
        <w:t>and selecting the results table</w:t>
      </w:r>
      <w:r w:rsidR="002C68A9">
        <w:t>.</w:t>
      </w:r>
    </w:p>
    <w:p w14:paraId="2F8F5164" w14:textId="12FD955F" w:rsidR="00B968FB" w:rsidRDefault="0009757E" w:rsidP="00BE2B31">
      <w:pPr>
        <w:pStyle w:val="ListParagraph"/>
        <w:numPr>
          <w:ilvl w:val="0"/>
          <w:numId w:val="21"/>
        </w:numPr>
      </w:pPr>
      <w:r>
        <w:t xml:space="preserve">You can examine the state of the state machine by navigating to </w:t>
      </w:r>
      <w:r>
        <w:rPr>
          <w:i/>
        </w:rPr>
        <w:t xml:space="preserve">Step Functions &gt; State machines &gt; </w:t>
      </w:r>
      <w:proofErr w:type="spellStart"/>
      <w:r w:rsidRPr="0009757E">
        <w:rPr>
          <w:i/>
        </w:rPr>
        <w:t>ComputerVisionOrchestrator</w:t>
      </w:r>
      <w:proofErr w:type="spellEnd"/>
      <w:r>
        <w:t>.</w:t>
      </w:r>
    </w:p>
    <w:p w14:paraId="07C04F5E" w14:textId="77B1786D" w:rsidR="00EB3434" w:rsidRDefault="00EB3434"/>
    <w:p w14:paraId="6E65DF09" w14:textId="101F4614" w:rsidR="00EB3434" w:rsidRPr="00CD4BFB" w:rsidRDefault="00EB3434">
      <w:r>
        <w:t xml:space="preserve">Don’t forget to </w:t>
      </w:r>
      <w:hyperlink r:id="rId35" w:history="1">
        <w:r w:rsidRPr="0009757E">
          <w:rPr>
            <w:rStyle w:val="Hyperlink"/>
          </w:rPr>
          <w:t>delete the stack</w:t>
        </w:r>
      </w:hyperlink>
      <w:r>
        <w:t xml:space="preserve"> and SageMake</w:t>
      </w:r>
      <w:r w:rsidR="00BE2B31">
        <w:t>r</w:t>
      </w:r>
      <w:r>
        <w:t xml:space="preserve"> resources after you are done so </w:t>
      </w:r>
      <w:r w:rsidR="00B02C98">
        <w:t xml:space="preserve">that </w:t>
      </w:r>
      <w:r>
        <w:t xml:space="preserve">you don’t incur unwanted charges. </w:t>
      </w:r>
      <w:r w:rsidR="00DC67B5">
        <w:t>For SageMaker you just need to finish running the last cell to delete the endpoint and then delete the notebook instance.</w:t>
      </w:r>
    </w:p>
    <w:p w14:paraId="283231C9" w14:textId="77777777" w:rsidR="00B968FB" w:rsidRDefault="00B968FB"/>
    <w:p w14:paraId="4AB0587D" w14:textId="79235DF0" w:rsidR="00E67935" w:rsidRDefault="00190978" w:rsidP="00CD4BFB">
      <w:r>
        <w:t>Congratulations on deploying the solution!</w:t>
      </w:r>
    </w:p>
    <w:p w14:paraId="57F67DA1" w14:textId="77777777" w:rsidR="00317F64" w:rsidRDefault="00317F64" w:rsidP="00CD4BFB"/>
    <w:p w14:paraId="42B77C37" w14:textId="77777777" w:rsidR="00317F64" w:rsidRDefault="00317F64" w:rsidP="00CD4BFB"/>
    <w:p w14:paraId="093AF0ED" w14:textId="77777777" w:rsidR="00593811" w:rsidRDefault="00593811" w:rsidP="00CD4BFB"/>
    <w:p w14:paraId="747878E5" w14:textId="616FA21D" w:rsidR="00593811" w:rsidRDefault="00593811" w:rsidP="00CD4BFB"/>
    <w:p w14:paraId="6546477E" w14:textId="39BCF342" w:rsidR="00317F64" w:rsidRDefault="00317F64" w:rsidP="00CD4BFB"/>
    <w:p w14:paraId="0C5097D7" w14:textId="2BD31777" w:rsidR="00317F64" w:rsidRDefault="009108D9" w:rsidP="00CD4BFB">
      <w:r>
        <w:rPr>
          <w:noProof/>
          <w:lang w:eastAsia="en-US"/>
        </w:rPr>
        <w:drawing>
          <wp:inline distT="0" distB="0" distL="0" distR="0" wp14:anchorId="5C37EA4C" wp14:editId="657FAF56">
            <wp:extent cx="5943600" cy="754380"/>
            <wp:effectExtent l="0" t="0" r="0" b="0"/>
            <wp:docPr id="166292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22862" name="Picture 166292286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76FE8BFB" w14:textId="2BC59834" w:rsidR="00317F64" w:rsidRDefault="00317F64" w:rsidP="00CD4BFB"/>
    <w:p w14:paraId="44ABBD63" w14:textId="77777777" w:rsidR="00317F64" w:rsidRDefault="00317F64" w:rsidP="00CD4BFB"/>
    <w:p w14:paraId="487DA98B" w14:textId="302396BF" w:rsidR="00317F64" w:rsidRDefault="00151BBA" w:rsidP="00317F64">
      <w:r>
        <w:rPr>
          <w:rFonts w:ascii="AppleSystemUIFont" w:hAnsi="AppleSystemUIFont" w:cs="AppleSystemUIFont"/>
          <w:b/>
          <w:bCs/>
          <w:sz w:val="26"/>
          <w:szCs w:val="26"/>
        </w:rPr>
        <w:t>JP Fagan Manager, Drone/3D Data Team | DISH Wireless</w:t>
      </w:r>
    </w:p>
    <w:p w14:paraId="622A8C6E" w14:textId="77777777" w:rsidR="00317F64" w:rsidRDefault="00317F64" w:rsidP="00CD4BFB"/>
    <w:p w14:paraId="12320E23" w14:textId="605AFA5F" w:rsidR="00317F64" w:rsidRDefault="00317F64" w:rsidP="00317F64">
      <w:pPr>
        <w:autoSpaceDE w:val="0"/>
        <w:autoSpaceDN w:val="0"/>
        <w:adjustRightInd w:val="0"/>
        <w:jc w:val="both"/>
        <w:rPr>
          <w:rFonts w:ascii="AppleSystemUIFont" w:hAnsi="AppleSystemUIFont" w:cs="AppleSystemUIFont"/>
          <w:i/>
          <w:iCs/>
          <w:sz w:val="26"/>
          <w:szCs w:val="26"/>
        </w:rPr>
      </w:pPr>
      <w:r>
        <w:rPr>
          <w:rFonts w:ascii="AppleSystemUIFont" w:hAnsi="AppleSystemUIFont" w:cs="AppleSystemUIFont"/>
          <w:i/>
          <w:iCs/>
          <w:sz w:val="26"/>
          <w:szCs w:val="26"/>
        </w:rPr>
        <w:t>“Using computer vision to analyze our network infrastructure instead of manual processes, we project a reduction in site survey costs by 30</w:t>
      </w:r>
      <w:r w:rsidR="00151BBA">
        <w:rPr>
          <w:rFonts w:ascii="AppleSystemUIFont" w:hAnsi="AppleSystemUIFont" w:cs="AppleSystemUIFont"/>
          <w:i/>
          <w:iCs/>
          <w:sz w:val="26"/>
          <w:szCs w:val="26"/>
        </w:rPr>
        <w:t xml:space="preserve"> percent</w:t>
      </w:r>
      <w:r>
        <w:rPr>
          <w:rFonts w:ascii="AppleSystemUIFont" w:hAnsi="AppleSystemUIFont" w:cs="AppleSystemUIFont"/>
          <w:i/>
          <w:iCs/>
          <w:sz w:val="26"/>
          <w:szCs w:val="26"/>
        </w:rPr>
        <w:t>. The accuracy provided by the AWS solution also gives us confidence that we’re making data-driven decisions when deploying</w:t>
      </w:r>
      <w:r>
        <w:rPr>
          <w:rFonts w:ascii="AppleSystemUIFont" w:hAnsi="AppleSystemUIFont" w:cs="AppleSystemUIFont"/>
          <w:sz w:val="26"/>
          <w:szCs w:val="26"/>
        </w:rPr>
        <w:t xml:space="preserve"> </w:t>
      </w:r>
      <w:r>
        <w:rPr>
          <w:rFonts w:ascii="AppleSystemUIFont" w:hAnsi="AppleSystemUIFont" w:cs="AppleSystemUIFont"/>
          <w:i/>
          <w:iCs/>
          <w:sz w:val="26"/>
          <w:szCs w:val="26"/>
        </w:rPr>
        <w:t>and modifying equipment. Eliminating truck rolls and manual image review, we’ve been able to redirect resources to more strategic initiatives that improve our competitive positioning. AWS has this solution increasing our agility and accelerating our time-to-market.”</w:t>
      </w:r>
    </w:p>
    <w:p w14:paraId="672680C4" w14:textId="77777777" w:rsidR="00317F64" w:rsidRDefault="00317F64" w:rsidP="00317F64">
      <w:pPr>
        <w:autoSpaceDE w:val="0"/>
        <w:autoSpaceDN w:val="0"/>
        <w:adjustRightInd w:val="0"/>
        <w:jc w:val="both"/>
        <w:rPr>
          <w:rFonts w:ascii="AppleSystemUIFont" w:hAnsi="AppleSystemUIFont" w:cs="AppleSystemUIFont"/>
          <w:i/>
          <w:iCs/>
          <w:sz w:val="26"/>
          <w:szCs w:val="26"/>
        </w:rPr>
      </w:pPr>
    </w:p>
    <w:p w14:paraId="2B0B04D6" w14:textId="77777777" w:rsidR="00317F64" w:rsidRPr="00317F64" w:rsidRDefault="00317F64" w:rsidP="00317F64">
      <w:pPr>
        <w:autoSpaceDE w:val="0"/>
        <w:autoSpaceDN w:val="0"/>
        <w:adjustRightInd w:val="0"/>
        <w:jc w:val="both"/>
        <w:rPr>
          <w:rFonts w:ascii="AppleSystemUIFont" w:hAnsi="AppleSystemUIFont" w:cs="AppleSystemUIFont"/>
          <w:sz w:val="26"/>
          <w:szCs w:val="26"/>
        </w:rPr>
      </w:pPr>
    </w:p>
    <w:sectPr w:rsidR="00317F64" w:rsidRPr="00317F64" w:rsidSect="004519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w:date="2024-01-04T16:56:00Z" w:initials="J">
    <w:p w14:paraId="6BC368AD" w14:textId="0EB8ADC5" w:rsidR="000F6305" w:rsidRDefault="000F6305">
      <w:pPr>
        <w:pStyle w:val="CommentText"/>
      </w:pPr>
      <w:r>
        <w:rPr>
          <w:rStyle w:val="CommentReference"/>
        </w:rPr>
        <w:annotationRef/>
      </w:r>
      <w:r w:rsidRPr="000F6305">
        <w:t>This post was copyedited for grammar, spelling, capitalization, punctuation, terminology, and legal issues. Other important issues are noted in comments, and you should consider revising the content accordingly before publication.</w:t>
      </w:r>
    </w:p>
  </w:comment>
  <w:comment w:id="9" w:author="James" w:date="2024-01-04T16:56:00Z" w:initials="J">
    <w:p w14:paraId="29C50F7A" w14:textId="6C5177D9" w:rsidR="0048486C" w:rsidRDefault="0048486C">
      <w:pPr>
        <w:pStyle w:val="CommentText"/>
      </w:pPr>
      <w:r>
        <w:rPr>
          <w:rStyle w:val="CommentReference"/>
        </w:rPr>
        <w:annotationRef/>
      </w:r>
      <w:r w:rsidR="00455F6C">
        <w:t>Hyperlink added</w:t>
      </w:r>
    </w:p>
  </w:comment>
  <w:comment w:id="14" w:author="James" w:date="2024-01-04T16:56:00Z" w:initials="J">
    <w:p w14:paraId="11753994" w14:textId="53460BE9" w:rsidR="0048486C" w:rsidRDefault="0048486C">
      <w:pPr>
        <w:pStyle w:val="CommentText"/>
      </w:pPr>
      <w:r>
        <w:rPr>
          <w:rStyle w:val="CommentReference"/>
        </w:rPr>
        <w:annotationRef/>
      </w:r>
      <w:r w:rsidR="00455F6C">
        <w:t>Hyperlink added</w:t>
      </w:r>
    </w:p>
  </w:comment>
  <w:comment w:id="15" w:author="James" w:date="2024-01-04T16:56:00Z" w:initials="J">
    <w:p w14:paraId="243CC4E6" w14:textId="77FC4B4A" w:rsidR="0048486C" w:rsidRDefault="0048486C">
      <w:pPr>
        <w:pStyle w:val="CommentText"/>
      </w:pPr>
      <w:r>
        <w:rPr>
          <w:rStyle w:val="CommentReference"/>
        </w:rPr>
        <w:annotationRef/>
      </w:r>
      <w:r w:rsidR="00455F6C">
        <w:t>Hyperlink added</w:t>
      </w:r>
    </w:p>
  </w:comment>
  <w:comment w:id="16" w:author="James" w:date="2024-01-04T16:56:00Z" w:initials="J">
    <w:p w14:paraId="0C57D567" w14:textId="6B3D371C" w:rsidR="0048486C" w:rsidRDefault="0048486C">
      <w:pPr>
        <w:pStyle w:val="CommentText"/>
      </w:pPr>
      <w:r>
        <w:rPr>
          <w:rStyle w:val="CommentReference"/>
        </w:rPr>
        <w:annotationRef/>
      </w:r>
      <w:r w:rsidRPr="0048486C">
        <w:t>The author will need to populate captions and alt-text for all figures, diagrams, and screenshots.</w:t>
      </w:r>
    </w:p>
  </w:comment>
  <w:comment w:id="17" w:author="James" w:date="2024-01-04T16:56:00Z" w:initials="J">
    <w:p w14:paraId="06C2693D" w14:textId="5D9AC5B6" w:rsidR="00455F6C" w:rsidRDefault="00455F6C">
      <w:pPr>
        <w:pStyle w:val="CommentText"/>
      </w:pPr>
      <w:r>
        <w:rPr>
          <w:rStyle w:val="CommentReference"/>
        </w:rPr>
        <w:annotationRef/>
      </w:r>
      <w:r>
        <w:t>Hyperlinks added</w:t>
      </w:r>
    </w:p>
  </w:comment>
  <w:comment w:id="18" w:author="James" w:date="2024-01-04T16:56:00Z" w:initials="J">
    <w:p w14:paraId="4D8CF6C5" w14:textId="19EEB931" w:rsidR="008B5D91" w:rsidRDefault="008B5D91">
      <w:pPr>
        <w:pStyle w:val="CommentText"/>
      </w:pPr>
      <w:r>
        <w:rPr>
          <w:rStyle w:val="CommentReference"/>
        </w:rPr>
        <w:annotationRef/>
      </w:r>
      <w:r w:rsidR="00455F6C">
        <w:rPr>
          <w:rStyle w:val="CommentReference"/>
        </w:rPr>
        <w:t>Hyperlink added</w:t>
      </w:r>
    </w:p>
  </w:comment>
  <w:comment w:id="20" w:author="James" w:date="2024-01-04T16:56:00Z" w:initials="J">
    <w:p w14:paraId="242077A3" w14:textId="18F30485" w:rsidR="00455F6C" w:rsidRDefault="00455F6C">
      <w:pPr>
        <w:pStyle w:val="CommentText"/>
      </w:pPr>
      <w:r>
        <w:rPr>
          <w:rStyle w:val="CommentReference"/>
        </w:rPr>
        <w:annotationRef/>
      </w:r>
      <w:r>
        <w:t>Hyperlink added</w:t>
      </w:r>
    </w:p>
  </w:comment>
  <w:comment w:id="35" w:author="James" w:date="2024-01-04T16:56:00Z" w:initials="J">
    <w:p w14:paraId="7C381C22" w14:textId="43995F22" w:rsidR="00147CE9" w:rsidRDefault="00147CE9">
      <w:pPr>
        <w:pStyle w:val="CommentText"/>
      </w:pPr>
      <w:r>
        <w:rPr>
          <w:rStyle w:val="CommentReference"/>
        </w:rPr>
        <w:annotationRef/>
      </w:r>
      <w:r w:rsidR="00455F6C">
        <w:t>Hyperlink added</w:t>
      </w:r>
    </w:p>
  </w:comment>
  <w:comment w:id="37" w:author="James" w:date="2024-01-04T16:56:00Z" w:initials="J">
    <w:p w14:paraId="7748105B" w14:textId="6436A591" w:rsidR="00147CE9" w:rsidRDefault="00147CE9">
      <w:pPr>
        <w:pStyle w:val="CommentText"/>
      </w:pPr>
      <w:r>
        <w:rPr>
          <w:rStyle w:val="CommentReference"/>
        </w:rPr>
        <w:annotationRef/>
      </w:r>
      <w:r w:rsidR="00455F6C">
        <w:t>Hyperlink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C368AD" w15:done="0"/>
  <w15:commentEx w15:paraId="29C50F7A" w15:done="0"/>
  <w15:commentEx w15:paraId="11753994" w15:done="0"/>
  <w15:commentEx w15:paraId="243CC4E6" w15:done="0"/>
  <w15:commentEx w15:paraId="0C57D567" w15:done="0"/>
  <w15:commentEx w15:paraId="06C2693D" w15:done="0"/>
  <w15:commentEx w15:paraId="4D8CF6C5" w15:done="0"/>
  <w15:commentEx w15:paraId="242077A3" w15:done="0"/>
  <w15:commentEx w15:paraId="7C381C22" w15:done="0"/>
  <w15:commentEx w15:paraId="77481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C368AD" w16cid:durableId="295E3D57"/>
  <w16cid:commentId w16cid:paraId="29C50F7A" w16cid:durableId="295E3D58"/>
  <w16cid:commentId w16cid:paraId="11753994" w16cid:durableId="295E3D59"/>
  <w16cid:commentId w16cid:paraId="243CC4E6" w16cid:durableId="295E3D5A"/>
  <w16cid:commentId w16cid:paraId="0C57D567" w16cid:durableId="295E3D5B"/>
  <w16cid:commentId w16cid:paraId="06C2693D" w16cid:durableId="295E3D5C"/>
  <w16cid:commentId w16cid:paraId="4D8CF6C5" w16cid:durableId="295E3D5D"/>
  <w16cid:commentId w16cid:paraId="242077A3" w16cid:durableId="295E3D5E"/>
  <w16cid:commentId w16cid:paraId="7C381C22" w16cid:durableId="295E3D5F"/>
  <w16cid:commentId w16cid:paraId="7748105B" w16cid:durableId="295E3D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B99"/>
    <w:multiLevelType w:val="hybridMultilevel"/>
    <w:tmpl w:val="E0F4A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05033"/>
    <w:multiLevelType w:val="hybridMultilevel"/>
    <w:tmpl w:val="864CB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1D9E"/>
    <w:multiLevelType w:val="hybridMultilevel"/>
    <w:tmpl w:val="1A9E9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738F"/>
    <w:multiLevelType w:val="hybridMultilevel"/>
    <w:tmpl w:val="2F7AA6D8"/>
    <w:lvl w:ilvl="0" w:tplc="5CC09A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476E8"/>
    <w:multiLevelType w:val="hybridMultilevel"/>
    <w:tmpl w:val="117E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A0F68"/>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0139A"/>
    <w:multiLevelType w:val="hybridMultilevel"/>
    <w:tmpl w:val="24DA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70CDA"/>
    <w:multiLevelType w:val="hybridMultilevel"/>
    <w:tmpl w:val="98707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22CE5"/>
    <w:multiLevelType w:val="hybridMultilevel"/>
    <w:tmpl w:val="6E02B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3554F"/>
    <w:multiLevelType w:val="hybridMultilevel"/>
    <w:tmpl w:val="FC7E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F2DE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97251"/>
    <w:multiLevelType w:val="hybridMultilevel"/>
    <w:tmpl w:val="CB447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94B9D"/>
    <w:multiLevelType w:val="hybridMultilevel"/>
    <w:tmpl w:val="FE64D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4D8B"/>
    <w:multiLevelType w:val="hybridMultilevel"/>
    <w:tmpl w:val="4270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83E5A"/>
    <w:multiLevelType w:val="hybridMultilevel"/>
    <w:tmpl w:val="6796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A6A9B"/>
    <w:multiLevelType w:val="hybridMultilevel"/>
    <w:tmpl w:val="CBB807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C471E3"/>
    <w:multiLevelType w:val="hybridMultilevel"/>
    <w:tmpl w:val="A10E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922DA"/>
    <w:multiLevelType w:val="hybridMultilevel"/>
    <w:tmpl w:val="1BDE7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D583C"/>
    <w:multiLevelType w:val="hybridMultilevel"/>
    <w:tmpl w:val="5B764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BD07DA"/>
    <w:multiLevelType w:val="hybridMultilevel"/>
    <w:tmpl w:val="6D26B72E"/>
    <w:lvl w:ilvl="0" w:tplc="5CC09A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18"/>
  </w:num>
  <w:num w:numId="5">
    <w:abstractNumId w:val="16"/>
  </w:num>
  <w:num w:numId="6">
    <w:abstractNumId w:val="7"/>
  </w:num>
  <w:num w:numId="7">
    <w:abstractNumId w:val="15"/>
  </w:num>
  <w:num w:numId="8">
    <w:abstractNumId w:val="4"/>
  </w:num>
  <w:num w:numId="9">
    <w:abstractNumId w:val="2"/>
  </w:num>
  <w:num w:numId="10">
    <w:abstractNumId w:val="10"/>
  </w:num>
  <w:num w:numId="11">
    <w:abstractNumId w:val="19"/>
  </w:num>
  <w:num w:numId="12">
    <w:abstractNumId w:val="6"/>
  </w:num>
  <w:num w:numId="13">
    <w:abstractNumId w:val="13"/>
  </w:num>
  <w:num w:numId="14">
    <w:abstractNumId w:val="9"/>
  </w:num>
  <w:num w:numId="15">
    <w:abstractNumId w:val="1"/>
  </w:num>
  <w:num w:numId="16">
    <w:abstractNumId w:val="17"/>
  </w:num>
  <w:num w:numId="17">
    <w:abstractNumId w:val="20"/>
  </w:num>
  <w:num w:numId="18">
    <w:abstractNumId w:val="14"/>
  </w:num>
  <w:num w:numId="19">
    <w:abstractNumId w:val="3"/>
  </w:num>
  <w:num w:numId="20">
    <w:abstractNumId w:val="12"/>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rero, Pablo">
    <w15:presenceInfo w15:providerId="AD" w15:userId="S-1-5-21-1407069837-2091007605-538272213-46343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139F9"/>
    <w:rsid w:val="00016143"/>
    <w:rsid w:val="00037415"/>
    <w:rsid w:val="00042D56"/>
    <w:rsid w:val="000510CA"/>
    <w:rsid w:val="000529F9"/>
    <w:rsid w:val="00085A32"/>
    <w:rsid w:val="0009757E"/>
    <w:rsid w:val="000A6A81"/>
    <w:rsid w:val="000C6A6A"/>
    <w:rsid w:val="000F6305"/>
    <w:rsid w:val="00102B3B"/>
    <w:rsid w:val="00120E4B"/>
    <w:rsid w:val="00136EAD"/>
    <w:rsid w:val="00147CE9"/>
    <w:rsid w:val="00151BBA"/>
    <w:rsid w:val="0016002F"/>
    <w:rsid w:val="001715D9"/>
    <w:rsid w:val="00190978"/>
    <w:rsid w:val="001934D3"/>
    <w:rsid w:val="001A11F0"/>
    <w:rsid w:val="001B0B78"/>
    <w:rsid w:val="001B35A3"/>
    <w:rsid w:val="001C17D3"/>
    <w:rsid w:val="001D46D7"/>
    <w:rsid w:val="00215FE7"/>
    <w:rsid w:val="00240EDB"/>
    <w:rsid w:val="00256CE3"/>
    <w:rsid w:val="0027277E"/>
    <w:rsid w:val="002773E2"/>
    <w:rsid w:val="002774B4"/>
    <w:rsid w:val="002B6279"/>
    <w:rsid w:val="002C032C"/>
    <w:rsid w:val="002C68A9"/>
    <w:rsid w:val="002E3E7A"/>
    <w:rsid w:val="002F2DE9"/>
    <w:rsid w:val="00303CE6"/>
    <w:rsid w:val="00312DDE"/>
    <w:rsid w:val="00317F64"/>
    <w:rsid w:val="00320E62"/>
    <w:rsid w:val="00323DE8"/>
    <w:rsid w:val="003530CC"/>
    <w:rsid w:val="00365B6D"/>
    <w:rsid w:val="003D07B1"/>
    <w:rsid w:val="003D643A"/>
    <w:rsid w:val="00402303"/>
    <w:rsid w:val="00420612"/>
    <w:rsid w:val="00430A6E"/>
    <w:rsid w:val="00441D03"/>
    <w:rsid w:val="00451988"/>
    <w:rsid w:val="00455F6C"/>
    <w:rsid w:val="00456D34"/>
    <w:rsid w:val="0046075E"/>
    <w:rsid w:val="00471A20"/>
    <w:rsid w:val="004727E1"/>
    <w:rsid w:val="00476A58"/>
    <w:rsid w:val="00476D9E"/>
    <w:rsid w:val="00482D88"/>
    <w:rsid w:val="0048486C"/>
    <w:rsid w:val="0048723E"/>
    <w:rsid w:val="004A1113"/>
    <w:rsid w:val="004A5967"/>
    <w:rsid w:val="004B4420"/>
    <w:rsid w:val="004C0920"/>
    <w:rsid w:val="004D3A4C"/>
    <w:rsid w:val="004F1EA8"/>
    <w:rsid w:val="0050182B"/>
    <w:rsid w:val="00504B48"/>
    <w:rsid w:val="00537D36"/>
    <w:rsid w:val="0056789C"/>
    <w:rsid w:val="00572A77"/>
    <w:rsid w:val="00593811"/>
    <w:rsid w:val="00596E5A"/>
    <w:rsid w:val="005A1672"/>
    <w:rsid w:val="005B1934"/>
    <w:rsid w:val="005B3445"/>
    <w:rsid w:val="005F4D36"/>
    <w:rsid w:val="00623F28"/>
    <w:rsid w:val="006310F0"/>
    <w:rsid w:val="006339A2"/>
    <w:rsid w:val="0063431F"/>
    <w:rsid w:val="006405A9"/>
    <w:rsid w:val="006443B6"/>
    <w:rsid w:val="006803E6"/>
    <w:rsid w:val="0069259F"/>
    <w:rsid w:val="00696874"/>
    <w:rsid w:val="006A18FB"/>
    <w:rsid w:val="006A2D9D"/>
    <w:rsid w:val="006C15EE"/>
    <w:rsid w:val="006C1B67"/>
    <w:rsid w:val="00731D8B"/>
    <w:rsid w:val="0073718E"/>
    <w:rsid w:val="00755031"/>
    <w:rsid w:val="007650A5"/>
    <w:rsid w:val="0077021F"/>
    <w:rsid w:val="00796AB2"/>
    <w:rsid w:val="007A02DE"/>
    <w:rsid w:val="007A5D33"/>
    <w:rsid w:val="007E0264"/>
    <w:rsid w:val="00805520"/>
    <w:rsid w:val="00833790"/>
    <w:rsid w:val="008368E8"/>
    <w:rsid w:val="00842F26"/>
    <w:rsid w:val="008477ED"/>
    <w:rsid w:val="0086049C"/>
    <w:rsid w:val="00862178"/>
    <w:rsid w:val="008764EC"/>
    <w:rsid w:val="00891BA6"/>
    <w:rsid w:val="008B5D91"/>
    <w:rsid w:val="009108D9"/>
    <w:rsid w:val="00925CC3"/>
    <w:rsid w:val="0093146E"/>
    <w:rsid w:val="00941DE2"/>
    <w:rsid w:val="00955553"/>
    <w:rsid w:val="00970A55"/>
    <w:rsid w:val="00974262"/>
    <w:rsid w:val="009806D4"/>
    <w:rsid w:val="009855C8"/>
    <w:rsid w:val="00993EF0"/>
    <w:rsid w:val="0099701C"/>
    <w:rsid w:val="009A2A1D"/>
    <w:rsid w:val="009C00DE"/>
    <w:rsid w:val="009E2598"/>
    <w:rsid w:val="00A03853"/>
    <w:rsid w:val="00A37075"/>
    <w:rsid w:val="00A372EC"/>
    <w:rsid w:val="00A3786D"/>
    <w:rsid w:val="00A41905"/>
    <w:rsid w:val="00A447CD"/>
    <w:rsid w:val="00A82CBF"/>
    <w:rsid w:val="00A83452"/>
    <w:rsid w:val="00A84662"/>
    <w:rsid w:val="00A94081"/>
    <w:rsid w:val="00AA015C"/>
    <w:rsid w:val="00AB0F42"/>
    <w:rsid w:val="00AB7A4B"/>
    <w:rsid w:val="00AC29B2"/>
    <w:rsid w:val="00AD47DE"/>
    <w:rsid w:val="00AE508E"/>
    <w:rsid w:val="00AF1F67"/>
    <w:rsid w:val="00AF5ABD"/>
    <w:rsid w:val="00B01080"/>
    <w:rsid w:val="00B02C98"/>
    <w:rsid w:val="00B21293"/>
    <w:rsid w:val="00B30139"/>
    <w:rsid w:val="00B5326C"/>
    <w:rsid w:val="00B72AA9"/>
    <w:rsid w:val="00B92E0A"/>
    <w:rsid w:val="00B968FB"/>
    <w:rsid w:val="00BA57B4"/>
    <w:rsid w:val="00BA78FC"/>
    <w:rsid w:val="00BE2B31"/>
    <w:rsid w:val="00C112DC"/>
    <w:rsid w:val="00C35B5F"/>
    <w:rsid w:val="00C62676"/>
    <w:rsid w:val="00C652EE"/>
    <w:rsid w:val="00C67E2C"/>
    <w:rsid w:val="00C7202E"/>
    <w:rsid w:val="00C81B3E"/>
    <w:rsid w:val="00CB5385"/>
    <w:rsid w:val="00CD4BFB"/>
    <w:rsid w:val="00CF37BF"/>
    <w:rsid w:val="00CF68EB"/>
    <w:rsid w:val="00CF7E48"/>
    <w:rsid w:val="00D02ABE"/>
    <w:rsid w:val="00D32812"/>
    <w:rsid w:val="00D44888"/>
    <w:rsid w:val="00D5645F"/>
    <w:rsid w:val="00D5790E"/>
    <w:rsid w:val="00D77AB7"/>
    <w:rsid w:val="00D81D7B"/>
    <w:rsid w:val="00D87155"/>
    <w:rsid w:val="00DA2CB2"/>
    <w:rsid w:val="00DA608D"/>
    <w:rsid w:val="00DC4623"/>
    <w:rsid w:val="00DC67B5"/>
    <w:rsid w:val="00DC7957"/>
    <w:rsid w:val="00DD413A"/>
    <w:rsid w:val="00DF2D90"/>
    <w:rsid w:val="00DF49A2"/>
    <w:rsid w:val="00E15EAD"/>
    <w:rsid w:val="00E23C9E"/>
    <w:rsid w:val="00E561C2"/>
    <w:rsid w:val="00E61BF7"/>
    <w:rsid w:val="00E67935"/>
    <w:rsid w:val="00E71B75"/>
    <w:rsid w:val="00E90D55"/>
    <w:rsid w:val="00EB3434"/>
    <w:rsid w:val="00ED0821"/>
    <w:rsid w:val="00ED0B52"/>
    <w:rsid w:val="00ED7507"/>
    <w:rsid w:val="00EE0694"/>
    <w:rsid w:val="00EF5D5C"/>
    <w:rsid w:val="00F22055"/>
    <w:rsid w:val="00F307DB"/>
    <w:rsid w:val="00F331E6"/>
    <w:rsid w:val="00F83798"/>
    <w:rsid w:val="00F86208"/>
    <w:rsid w:val="00FA07B1"/>
    <w:rsid w:val="00FA27E0"/>
    <w:rsid w:val="00FB52E1"/>
    <w:rsid w:val="00FB697C"/>
    <w:rsid w:val="00FB74EF"/>
    <w:rsid w:val="00FD6F9A"/>
    <w:rsid w:val="00FF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445F"/>
  <w15:docId w15:val="{2D41090B-9A99-4D60-A73F-285A33BB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4"/>
    </w:pPr>
    <w:rPr>
      <w:rFonts w:ascii="Helvetica" w:eastAsiaTheme="majorEastAsia" w:hAnsi="Helvetica" w:cstheme="majorBidi"/>
      <w:b/>
      <w:bCs/>
      <w:i/>
    </w:rPr>
  </w:style>
  <w:style w:type="paragraph" w:styleId="Heading6">
    <w:name w:val="heading 6"/>
    <w:basedOn w:val="Normal"/>
    <w:next w:val="Normal"/>
    <w:link w:val="Heading6Char"/>
    <w:uiPriority w:val="9"/>
    <w:unhideWhenUsed/>
    <w:qFormat/>
    <w:rsid w:val="005E491B"/>
    <w:pPr>
      <w:keepNext/>
      <w:keepLines/>
      <w:spacing w:before="200"/>
      <w:outlineLvl w:val="5"/>
    </w:pPr>
    <w:rPr>
      <w:rFonts w:ascii="Helvetica" w:eastAsiaTheme="majorEastAsia" w:hAnsi="Helvetic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563C1"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bCs/>
      <w:i/>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5E49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customStyle="1" w:styleId="UnresolvedMention1">
    <w:name w:val="Unresolved Mention1"/>
    <w:basedOn w:val="DefaultParagraphFont"/>
    <w:uiPriority w:val="99"/>
    <w:semiHidden/>
    <w:unhideWhenUsed/>
    <w:rsid w:val="00320E62"/>
    <w:rPr>
      <w:color w:val="605E5C"/>
      <w:shd w:val="clear" w:color="auto" w:fill="E1DFDD"/>
    </w:rPr>
  </w:style>
  <w:style w:type="character" w:styleId="FollowedHyperlink">
    <w:name w:val="FollowedHyperlink"/>
    <w:basedOn w:val="DefaultParagraphFont"/>
    <w:uiPriority w:val="99"/>
    <w:semiHidden/>
    <w:unhideWhenUsed/>
    <w:rsid w:val="00365B6D"/>
    <w:rPr>
      <w:color w:val="954F72" w:themeColor="followedHyperlink"/>
      <w:u w:val="single"/>
    </w:rPr>
  </w:style>
  <w:style w:type="character" w:styleId="CommentReference">
    <w:name w:val="annotation reference"/>
    <w:basedOn w:val="DefaultParagraphFont"/>
    <w:uiPriority w:val="99"/>
    <w:semiHidden/>
    <w:unhideWhenUsed/>
    <w:rsid w:val="00A3786D"/>
    <w:rPr>
      <w:sz w:val="16"/>
      <w:szCs w:val="16"/>
    </w:rPr>
  </w:style>
  <w:style w:type="paragraph" w:styleId="CommentText">
    <w:name w:val="annotation text"/>
    <w:basedOn w:val="Normal"/>
    <w:link w:val="CommentTextChar"/>
    <w:uiPriority w:val="99"/>
    <w:semiHidden/>
    <w:unhideWhenUsed/>
    <w:rsid w:val="00A3786D"/>
    <w:rPr>
      <w:sz w:val="20"/>
      <w:szCs w:val="20"/>
    </w:rPr>
  </w:style>
  <w:style w:type="character" w:customStyle="1" w:styleId="CommentTextChar">
    <w:name w:val="Comment Text Char"/>
    <w:basedOn w:val="DefaultParagraphFont"/>
    <w:link w:val="CommentText"/>
    <w:uiPriority w:val="99"/>
    <w:semiHidden/>
    <w:rsid w:val="00A3786D"/>
    <w:rPr>
      <w:sz w:val="20"/>
      <w:szCs w:val="20"/>
    </w:rPr>
  </w:style>
  <w:style w:type="paragraph" w:styleId="CommentSubject">
    <w:name w:val="annotation subject"/>
    <w:basedOn w:val="CommentText"/>
    <w:next w:val="CommentText"/>
    <w:link w:val="CommentSubjectChar"/>
    <w:uiPriority w:val="99"/>
    <w:semiHidden/>
    <w:unhideWhenUsed/>
    <w:rsid w:val="00A3786D"/>
    <w:rPr>
      <w:b/>
      <w:bCs/>
    </w:rPr>
  </w:style>
  <w:style w:type="character" w:customStyle="1" w:styleId="CommentSubjectChar">
    <w:name w:val="Comment Subject Char"/>
    <w:basedOn w:val="CommentTextChar"/>
    <w:link w:val="CommentSubject"/>
    <w:uiPriority w:val="99"/>
    <w:semiHidden/>
    <w:rsid w:val="00A3786D"/>
    <w:rPr>
      <w:b/>
      <w:bCs/>
      <w:sz w:val="20"/>
      <w:szCs w:val="20"/>
    </w:rPr>
  </w:style>
  <w:style w:type="paragraph" w:styleId="BalloonText">
    <w:name w:val="Balloon Text"/>
    <w:basedOn w:val="Normal"/>
    <w:link w:val="BalloonTextChar"/>
    <w:uiPriority w:val="99"/>
    <w:semiHidden/>
    <w:unhideWhenUsed/>
    <w:rsid w:val="00A378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86D"/>
    <w:rPr>
      <w:rFonts w:ascii="Segoe UI" w:hAnsi="Segoe UI" w:cs="Segoe UI"/>
      <w:sz w:val="18"/>
      <w:szCs w:val="18"/>
    </w:rPr>
  </w:style>
  <w:style w:type="paragraph" w:styleId="Revision">
    <w:name w:val="Revision"/>
    <w:hidden/>
    <w:uiPriority w:val="99"/>
    <w:semiHidden/>
    <w:rsid w:val="009C00DE"/>
  </w:style>
  <w:style w:type="character" w:styleId="UnresolvedMention">
    <w:name w:val="Unresolved Mention"/>
    <w:basedOn w:val="DefaultParagraphFont"/>
    <w:uiPriority w:val="99"/>
    <w:semiHidden/>
    <w:unhideWhenUsed/>
    <w:rsid w:val="00AE5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70878">
      <w:bodyDiv w:val="1"/>
      <w:marLeft w:val="0"/>
      <w:marRight w:val="0"/>
      <w:marTop w:val="0"/>
      <w:marBottom w:val="0"/>
      <w:divBdr>
        <w:top w:val="none" w:sz="0" w:space="0" w:color="auto"/>
        <w:left w:val="none" w:sz="0" w:space="0" w:color="auto"/>
        <w:bottom w:val="none" w:sz="0" w:space="0" w:color="auto"/>
        <w:right w:val="none" w:sz="0" w:space="0" w:color="auto"/>
      </w:divBdr>
      <w:divsChild>
        <w:div w:id="1542744021">
          <w:marLeft w:val="0"/>
          <w:marRight w:val="0"/>
          <w:marTop w:val="0"/>
          <w:marBottom w:val="0"/>
          <w:divBdr>
            <w:top w:val="none" w:sz="0" w:space="0" w:color="auto"/>
            <w:left w:val="none" w:sz="0" w:space="0" w:color="auto"/>
            <w:bottom w:val="none" w:sz="0" w:space="0" w:color="auto"/>
            <w:right w:val="none" w:sz="0" w:space="0" w:color="auto"/>
          </w:divBdr>
          <w:divsChild>
            <w:div w:id="639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3358">
      <w:bodyDiv w:val="1"/>
      <w:marLeft w:val="0"/>
      <w:marRight w:val="0"/>
      <w:marTop w:val="0"/>
      <w:marBottom w:val="0"/>
      <w:divBdr>
        <w:top w:val="none" w:sz="0" w:space="0" w:color="auto"/>
        <w:left w:val="none" w:sz="0" w:space="0" w:color="auto"/>
        <w:bottom w:val="none" w:sz="0" w:space="0" w:color="auto"/>
        <w:right w:val="none" w:sz="0" w:space="0" w:color="auto"/>
      </w:divBdr>
      <w:divsChild>
        <w:div w:id="922224238">
          <w:marLeft w:val="0"/>
          <w:marRight w:val="0"/>
          <w:marTop w:val="0"/>
          <w:marBottom w:val="0"/>
          <w:divBdr>
            <w:top w:val="none" w:sz="0" w:space="0" w:color="auto"/>
            <w:left w:val="none" w:sz="0" w:space="0" w:color="auto"/>
            <w:bottom w:val="none" w:sz="0" w:space="0" w:color="auto"/>
            <w:right w:val="none" w:sz="0" w:space="0" w:color="auto"/>
          </w:divBdr>
          <w:divsChild>
            <w:div w:id="1285965592">
              <w:marLeft w:val="0"/>
              <w:marRight w:val="0"/>
              <w:marTop w:val="0"/>
              <w:marBottom w:val="0"/>
              <w:divBdr>
                <w:top w:val="none" w:sz="0" w:space="0" w:color="auto"/>
                <w:left w:val="none" w:sz="0" w:space="0" w:color="auto"/>
                <w:bottom w:val="none" w:sz="0" w:space="0" w:color="auto"/>
                <w:right w:val="none" w:sz="0" w:space="0" w:color="auto"/>
              </w:divBdr>
            </w:div>
            <w:div w:id="2068334894">
              <w:marLeft w:val="0"/>
              <w:marRight w:val="0"/>
              <w:marTop w:val="0"/>
              <w:marBottom w:val="0"/>
              <w:divBdr>
                <w:top w:val="none" w:sz="0" w:space="0" w:color="auto"/>
                <w:left w:val="none" w:sz="0" w:space="0" w:color="auto"/>
                <w:bottom w:val="none" w:sz="0" w:space="0" w:color="auto"/>
                <w:right w:val="none" w:sz="0" w:space="0" w:color="auto"/>
              </w:divBdr>
            </w:div>
            <w:div w:id="188227330">
              <w:marLeft w:val="0"/>
              <w:marRight w:val="0"/>
              <w:marTop w:val="0"/>
              <w:marBottom w:val="0"/>
              <w:divBdr>
                <w:top w:val="none" w:sz="0" w:space="0" w:color="auto"/>
                <w:left w:val="none" w:sz="0" w:space="0" w:color="auto"/>
                <w:bottom w:val="none" w:sz="0" w:space="0" w:color="auto"/>
                <w:right w:val="none" w:sz="0" w:space="0" w:color="auto"/>
              </w:divBdr>
            </w:div>
            <w:div w:id="283537094">
              <w:marLeft w:val="0"/>
              <w:marRight w:val="0"/>
              <w:marTop w:val="0"/>
              <w:marBottom w:val="0"/>
              <w:divBdr>
                <w:top w:val="none" w:sz="0" w:space="0" w:color="auto"/>
                <w:left w:val="none" w:sz="0" w:space="0" w:color="auto"/>
                <w:bottom w:val="none" w:sz="0" w:space="0" w:color="auto"/>
                <w:right w:val="none" w:sz="0" w:space="0" w:color="auto"/>
              </w:divBdr>
            </w:div>
            <w:div w:id="1527793129">
              <w:marLeft w:val="0"/>
              <w:marRight w:val="0"/>
              <w:marTop w:val="0"/>
              <w:marBottom w:val="0"/>
              <w:divBdr>
                <w:top w:val="none" w:sz="0" w:space="0" w:color="auto"/>
                <w:left w:val="none" w:sz="0" w:space="0" w:color="auto"/>
                <w:bottom w:val="none" w:sz="0" w:space="0" w:color="auto"/>
                <w:right w:val="none" w:sz="0" w:space="0" w:color="auto"/>
              </w:divBdr>
            </w:div>
            <w:div w:id="407506233">
              <w:marLeft w:val="0"/>
              <w:marRight w:val="0"/>
              <w:marTop w:val="0"/>
              <w:marBottom w:val="0"/>
              <w:divBdr>
                <w:top w:val="none" w:sz="0" w:space="0" w:color="auto"/>
                <w:left w:val="none" w:sz="0" w:space="0" w:color="auto"/>
                <w:bottom w:val="none" w:sz="0" w:space="0" w:color="auto"/>
                <w:right w:val="none" w:sz="0" w:space="0" w:color="auto"/>
              </w:divBdr>
            </w:div>
            <w:div w:id="1392851808">
              <w:marLeft w:val="0"/>
              <w:marRight w:val="0"/>
              <w:marTop w:val="0"/>
              <w:marBottom w:val="0"/>
              <w:divBdr>
                <w:top w:val="none" w:sz="0" w:space="0" w:color="auto"/>
                <w:left w:val="none" w:sz="0" w:space="0" w:color="auto"/>
                <w:bottom w:val="none" w:sz="0" w:space="0" w:color="auto"/>
                <w:right w:val="none" w:sz="0" w:space="0" w:color="auto"/>
              </w:divBdr>
            </w:div>
            <w:div w:id="1998848047">
              <w:marLeft w:val="0"/>
              <w:marRight w:val="0"/>
              <w:marTop w:val="0"/>
              <w:marBottom w:val="0"/>
              <w:divBdr>
                <w:top w:val="none" w:sz="0" w:space="0" w:color="auto"/>
                <w:left w:val="none" w:sz="0" w:space="0" w:color="auto"/>
                <w:bottom w:val="none" w:sz="0" w:space="0" w:color="auto"/>
                <w:right w:val="none" w:sz="0" w:space="0" w:color="auto"/>
              </w:divBdr>
            </w:div>
            <w:div w:id="255603231">
              <w:marLeft w:val="0"/>
              <w:marRight w:val="0"/>
              <w:marTop w:val="0"/>
              <w:marBottom w:val="0"/>
              <w:divBdr>
                <w:top w:val="none" w:sz="0" w:space="0" w:color="auto"/>
                <w:left w:val="none" w:sz="0" w:space="0" w:color="auto"/>
                <w:bottom w:val="none" w:sz="0" w:space="0" w:color="auto"/>
                <w:right w:val="none" w:sz="0" w:space="0" w:color="auto"/>
              </w:divBdr>
            </w:div>
            <w:div w:id="1927379560">
              <w:marLeft w:val="0"/>
              <w:marRight w:val="0"/>
              <w:marTop w:val="0"/>
              <w:marBottom w:val="0"/>
              <w:divBdr>
                <w:top w:val="none" w:sz="0" w:space="0" w:color="auto"/>
                <w:left w:val="none" w:sz="0" w:space="0" w:color="auto"/>
                <w:bottom w:val="none" w:sz="0" w:space="0" w:color="auto"/>
                <w:right w:val="none" w:sz="0" w:space="0" w:color="auto"/>
              </w:divBdr>
            </w:div>
            <w:div w:id="539320607">
              <w:marLeft w:val="0"/>
              <w:marRight w:val="0"/>
              <w:marTop w:val="0"/>
              <w:marBottom w:val="0"/>
              <w:divBdr>
                <w:top w:val="none" w:sz="0" w:space="0" w:color="auto"/>
                <w:left w:val="none" w:sz="0" w:space="0" w:color="auto"/>
                <w:bottom w:val="none" w:sz="0" w:space="0" w:color="auto"/>
                <w:right w:val="none" w:sz="0" w:space="0" w:color="auto"/>
              </w:divBdr>
            </w:div>
            <w:div w:id="145586474">
              <w:marLeft w:val="0"/>
              <w:marRight w:val="0"/>
              <w:marTop w:val="0"/>
              <w:marBottom w:val="0"/>
              <w:divBdr>
                <w:top w:val="none" w:sz="0" w:space="0" w:color="auto"/>
                <w:left w:val="none" w:sz="0" w:space="0" w:color="auto"/>
                <w:bottom w:val="none" w:sz="0" w:space="0" w:color="auto"/>
                <w:right w:val="none" w:sz="0" w:space="0" w:color="auto"/>
              </w:divBdr>
            </w:div>
            <w:div w:id="1628778303">
              <w:marLeft w:val="0"/>
              <w:marRight w:val="0"/>
              <w:marTop w:val="0"/>
              <w:marBottom w:val="0"/>
              <w:divBdr>
                <w:top w:val="none" w:sz="0" w:space="0" w:color="auto"/>
                <w:left w:val="none" w:sz="0" w:space="0" w:color="auto"/>
                <w:bottom w:val="none" w:sz="0" w:space="0" w:color="auto"/>
                <w:right w:val="none" w:sz="0" w:space="0" w:color="auto"/>
              </w:divBdr>
            </w:div>
            <w:div w:id="510878318">
              <w:marLeft w:val="0"/>
              <w:marRight w:val="0"/>
              <w:marTop w:val="0"/>
              <w:marBottom w:val="0"/>
              <w:divBdr>
                <w:top w:val="none" w:sz="0" w:space="0" w:color="auto"/>
                <w:left w:val="none" w:sz="0" w:space="0" w:color="auto"/>
                <w:bottom w:val="none" w:sz="0" w:space="0" w:color="auto"/>
                <w:right w:val="none" w:sz="0" w:space="0" w:color="auto"/>
              </w:divBdr>
            </w:div>
            <w:div w:id="690687943">
              <w:marLeft w:val="0"/>
              <w:marRight w:val="0"/>
              <w:marTop w:val="0"/>
              <w:marBottom w:val="0"/>
              <w:divBdr>
                <w:top w:val="none" w:sz="0" w:space="0" w:color="auto"/>
                <w:left w:val="none" w:sz="0" w:space="0" w:color="auto"/>
                <w:bottom w:val="none" w:sz="0" w:space="0" w:color="auto"/>
                <w:right w:val="none" w:sz="0" w:space="0" w:color="auto"/>
              </w:divBdr>
            </w:div>
            <w:div w:id="1572545262">
              <w:marLeft w:val="0"/>
              <w:marRight w:val="0"/>
              <w:marTop w:val="0"/>
              <w:marBottom w:val="0"/>
              <w:divBdr>
                <w:top w:val="none" w:sz="0" w:space="0" w:color="auto"/>
                <w:left w:val="none" w:sz="0" w:space="0" w:color="auto"/>
                <w:bottom w:val="none" w:sz="0" w:space="0" w:color="auto"/>
                <w:right w:val="none" w:sz="0" w:space="0" w:color="auto"/>
              </w:divBdr>
            </w:div>
            <w:div w:id="121121989">
              <w:marLeft w:val="0"/>
              <w:marRight w:val="0"/>
              <w:marTop w:val="0"/>
              <w:marBottom w:val="0"/>
              <w:divBdr>
                <w:top w:val="none" w:sz="0" w:space="0" w:color="auto"/>
                <w:left w:val="none" w:sz="0" w:space="0" w:color="auto"/>
                <w:bottom w:val="none" w:sz="0" w:space="0" w:color="auto"/>
                <w:right w:val="none" w:sz="0" w:space="0" w:color="auto"/>
              </w:divBdr>
            </w:div>
            <w:div w:id="97989296">
              <w:marLeft w:val="0"/>
              <w:marRight w:val="0"/>
              <w:marTop w:val="0"/>
              <w:marBottom w:val="0"/>
              <w:divBdr>
                <w:top w:val="none" w:sz="0" w:space="0" w:color="auto"/>
                <w:left w:val="none" w:sz="0" w:space="0" w:color="auto"/>
                <w:bottom w:val="none" w:sz="0" w:space="0" w:color="auto"/>
                <w:right w:val="none" w:sz="0" w:space="0" w:color="auto"/>
              </w:divBdr>
            </w:div>
            <w:div w:id="854030198">
              <w:marLeft w:val="0"/>
              <w:marRight w:val="0"/>
              <w:marTop w:val="0"/>
              <w:marBottom w:val="0"/>
              <w:divBdr>
                <w:top w:val="none" w:sz="0" w:space="0" w:color="auto"/>
                <w:left w:val="none" w:sz="0" w:space="0" w:color="auto"/>
                <w:bottom w:val="none" w:sz="0" w:space="0" w:color="auto"/>
                <w:right w:val="none" w:sz="0" w:space="0" w:color="auto"/>
              </w:divBdr>
            </w:div>
            <w:div w:id="449670672">
              <w:marLeft w:val="0"/>
              <w:marRight w:val="0"/>
              <w:marTop w:val="0"/>
              <w:marBottom w:val="0"/>
              <w:divBdr>
                <w:top w:val="none" w:sz="0" w:space="0" w:color="auto"/>
                <w:left w:val="none" w:sz="0" w:space="0" w:color="auto"/>
                <w:bottom w:val="none" w:sz="0" w:space="0" w:color="auto"/>
                <w:right w:val="none" w:sz="0" w:space="0" w:color="auto"/>
              </w:divBdr>
            </w:div>
            <w:div w:id="96944318">
              <w:marLeft w:val="0"/>
              <w:marRight w:val="0"/>
              <w:marTop w:val="0"/>
              <w:marBottom w:val="0"/>
              <w:divBdr>
                <w:top w:val="none" w:sz="0" w:space="0" w:color="auto"/>
                <w:left w:val="none" w:sz="0" w:space="0" w:color="auto"/>
                <w:bottom w:val="none" w:sz="0" w:space="0" w:color="auto"/>
                <w:right w:val="none" w:sz="0" w:space="0" w:color="auto"/>
              </w:divBdr>
            </w:div>
            <w:div w:id="1269197201">
              <w:marLeft w:val="0"/>
              <w:marRight w:val="0"/>
              <w:marTop w:val="0"/>
              <w:marBottom w:val="0"/>
              <w:divBdr>
                <w:top w:val="none" w:sz="0" w:space="0" w:color="auto"/>
                <w:left w:val="none" w:sz="0" w:space="0" w:color="auto"/>
                <w:bottom w:val="none" w:sz="0" w:space="0" w:color="auto"/>
                <w:right w:val="none" w:sz="0" w:space="0" w:color="auto"/>
              </w:divBdr>
            </w:div>
            <w:div w:id="2114090034">
              <w:marLeft w:val="0"/>
              <w:marRight w:val="0"/>
              <w:marTop w:val="0"/>
              <w:marBottom w:val="0"/>
              <w:divBdr>
                <w:top w:val="none" w:sz="0" w:space="0" w:color="auto"/>
                <w:left w:val="none" w:sz="0" w:space="0" w:color="auto"/>
                <w:bottom w:val="none" w:sz="0" w:space="0" w:color="auto"/>
                <w:right w:val="none" w:sz="0" w:space="0" w:color="auto"/>
              </w:divBdr>
            </w:div>
            <w:div w:id="1016494457">
              <w:marLeft w:val="0"/>
              <w:marRight w:val="0"/>
              <w:marTop w:val="0"/>
              <w:marBottom w:val="0"/>
              <w:divBdr>
                <w:top w:val="none" w:sz="0" w:space="0" w:color="auto"/>
                <w:left w:val="none" w:sz="0" w:space="0" w:color="auto"/>
                <w:bottom w:val="none" w:sz="0" w:space="0" w:color="auto"/>
                <w:right w:val="none" w:sz="0" w:space="0" w:color="auto"/>
              </w:divBdr>
            </w:div>
            <w:div w:id="1110393881">
              <w:marLeft w:val="0"/>
              <w:marRight w:val="0"/>
              <w:marTop w:val="0"/>
              <w:marBottom w:val="0"/>
              <w:divBdr>
                <w:top w:val="none" w:sz="0" w:space="0" w:color="auto"/>
                <w:left w:val="none" w:sz="0" w:space="0" w:color="auto"/>
                <w:bottom w:val="none" w:sz="0" w:space="0" w:color="auto"/>
                <w:right w:val="none" w:sz="0" w:space="0" w:color="auto"/>
              </w:divBdr>
            </w:div>
            <w:div w:id="91318044">
              <w:marLeft w:val="0"/>
              <w:marRight w:val="0"/>
              <w:marTop w:val="0"/>
              <w:marBottom w:val="0"/>
              <w:divBdr>
                <w:top w:val="none" w:sz="0" w:space="0" w:color="auto"/>
                <w:left w:val="none" w:sz="0" w:space="0" w:color="auto"/>
                <w:bottom w:val="none" w:sz="0" w:space="0" w:color="auto"/>
                <w:right w:val="none" w:sz="0" w:space="0" w:color="auto"/>
              </w:divBdr>
            </w:div>
            <w:div w:id="967198452">
              <w:marLeft w:val="0"/>
              <w:marRight w:val="0"/>
              <w:marTop w:val="0"/>
              <w:marBottom w:val="0"/>
              <w:divBdr>
                <w:top w:val="none" w:sz="0" w:space="0" w:color="auto"/>
                <w:left w:val="none" w:sz="0" w:space="0" w:color="auto"/>
                <w:bottom w:val="none" w:sz="0" w:space="0" w:color="auto"/>
                <w:right w:val="none" w:sz="0" w:space="0" w:color="auto"/>
              </w:divBdr>
            </w:div>
            <w:div w:id="420025159">
              <w:marLeft w:val="0"/>
              <w:marRight w:val="0"/>
              <w:marTop w:val="0"/>
              <w:marBottom w:val="0"/>
              <w:divBdr>
                <w:top w:val="none" w:sz="0" w:space="0" w:color="auto"/>
                <w:left w:val="none" w:sz="0" w:space="0" w:color="auto"/>
                <w:bottom w:val="none" w:sz="0" w:space="0" w:color="auto"/>
                <w:right w:val="none" w:sz="0" w:space="0" w:color="auto"/>
              </w:divBdr>
            </w:div>
            <w:div w:id="156847294">
              <w:marLeft w:val="0"/>
              <w:marRight w:val="0"/>
              <w:marTop w:val="0"/>
              <w:marBottom w:val="0"/>
              <w:divBdr>
                <w:top w:val="none" w:sz="0" w:space="0" w:color="auto"/>
                <w:left w:val="none" w:sz="0" w:space="0" w:color="auto"/>
                <w:bottom w:val="none" w:sz="0" w:space="0" w:color="auto"/>
                <w:right w:val="none" w:sz="0" w:space="0" w:color="auto"/>
              </w:divBdr>
            </w:div>
            <w:div w:id="560557594">
              <w:marLeft w:val="0"/>
              <w:marRight w:val="0"/>
              <w:marTop w:val="0"/>
              <w:marBottom w:val="0"/>
              <w:divBdr>
                <w:top w:val="none" w:sz="0" w:space="0" w:color="auto"/>
                <w:left w:val="none" w:sz="0" w:space="0" w:color="auto"/>
                <w:bottom w:val="none" w:sz="0" w:space="0" w:color="auto"/>
                <w:right w:val="none" w:sz="0" w:space="0" w:color="auto"/>
              </w:divBdr>
            </w:div>
            <w:div w:id="135729909">
              <w:marLeft w:val="0"/>
              <w:marRight w:val="0"/>
              <w:marTop w:val="0"/>
              <w:marBottom w:val="0"/>
              <w:divBdr>
                <w:top w:val="none" w:sz="0" w:space="0" w:color="auto"/>
                <w:left w:val="none" w:sz="0" w:space="0" w:color="auto"/>
                <w:bottom w:val="none" w:sz="0" w:space="0" w:color="auto"/>
                <w:right w:val="none" w:sz="0" w:space="0" w:color="auto"/>
              </w:divBdr>
            </w:div>
            <w:div w:id="1399864926">
              <w:marLeft w:val="0"/>
              <w:marRight w:val="0"/>
              <w:marTop w:val="0"/>
              <w:marBottom w:val="0"/>
              <w:divBdr>
                <w:top w:val="none" w:sz="0" w:space="0" w:color="auto"/>
                <w:left w:val="none" w:sz="0" w:space="0" w:color="auto"/>
                <w:bottom w:val="none" w:sz="0" w:space="0" w:color="auto"/>
                <w:right w:val="none" w:sz="0" w:space="0" w:color="auto"/>
              </w:divBdr>
            </w:div>
            <w:div w:id="900821923">
              <w:marLeft w:val="0"/>
              <w:marRight w:val="0"/>
              <w:marTop w:val="0"/>
              <w:marBottom w:val="0"/>
              <w:divBdr>
                <w:top w:val="none" w:sz="0" w:space="0" w:color="auto"/>
                <w:left w:val="none" w:sz="0" w:space="0" w:color="auto"/>
                <w:bottom w:val="none" w:sz="0" w:space="0" w:color="auto"/>
                <w:right w:val="none" w:sz="0" w:space="0" w:color="auto"/>
              </w:divBdr>
            </w:div>
            <w:div w:id="1294021450">
              <w:marLeft w:val="0"/>
              <w:marRight w:val="0"/>
              <w:marTop w:val="0"/>
              <w:marBottom w:val="0"/>
              <w:divBdr>
                <w:top w:val="none" w:sz="0" w:space="0" w:color="auto"/>
                <w:left w:val="none" w:sz="0" w:space="0" w:color="auto"/>
                <w:bottom w:val="none" w:sz="0" w:space="0" w:color="auto"/>
                <w:right w:val="none" w:sz="0" w:space="0" w:color="auto"/>
              </w:divBdr>
            </w:div>
            <w:div w:id="1162425507">
              <w:marLeft w:val="0"/>
              <w:marRight w:val="0"/>
              <w:marTop w:val="0"/>
              <w:marBottom w:val="0"/>
              <w:divBdr>
                <w:top w:val="none" w:sz="0" w:space="0" w:color="auto"/>
                <w:left w:val="none" w:sz="0" w:space="0" w:color="auto"/>
                <w:bottom w:val="none" w:sz="0" w:space="0" w:color="auto"/>
                <w:right w:val="none" w:sz="0" w:space="0" w:color="auto"/>
              </w:divBdr>
            </w:div>
            <w:div w:id="18536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219">
      <w:bodyDiv w:val="1"/>
      <w:marLeft w:val="0"/>
      <w:marRight w:val="0"/>
      <w:marTop w:val="0"/>
      <w:marBottom w:val="0"/>
      <w:divBdr>
        <w:top w:val="none" w:sz="0" w:space="0" w:color="auto"/>
        <w:left w:val="none" w:sz="0" w:space="0" w:color="auto"/>
        <w:bottom w:val="none" w:sz="0" w:space="0" w:color="auto"/>
        <w:right w:val="none" w:sz="0" w:space="0" w:color="auto"/>
      </w:divBdr>
      <w:divsChild>
        <w:div w:id="1099060111">
          <w:marLeft w:val="0"/>
          <w:marRight w:val="0"/>
          <w:marTop w:val="0"/>
          <w:marBottom w:val="0"/>
          <w:divBdr>
            <w:top w:val="none" w:sz="0" w:space="0" w:color="auto"/>
            <w:left w:val="none" w:sz="0" w:space="0" w:color="auto"/>
            <w:bottom w:val="none" w:sz="0" w:space="0" w:color="auto"/>
            <w:right w:val="none" w:sz="0" w:space="0" w:color="auto"/>
          </w:divBdr>
          <w:divsChild>
            <w:div w:id="838889102">
              <w:marLeft w:val="0"/>
              <w:marRight w:val="0"/>
              <w:marTop w:val="0"/>
              <w:marBottom w:val="0"/>
              <w:divBdr>
                <w:top w:val="none" w:sz="0" w:space="0" w:color="auto"/>
                <w:left w:val="none" w:sz="0" w:space="0" w:color="auto"/>
                <w:bottom w:val="none" w:sz="0" w:space="0" w:color="auto"/>
                <w:right w:val="none" w:sz="0" w:space="0" w:color="auto"/>
              </w:divBdr>
            </w:div>
            <w:div w:id="1540894613">
              <w:marLeft w:val="0"/>
              <w:marRight w:val="0"/>
              <w:marTop w:val="0"/>
              <w:marBottom w:val="0"/>
              <w:divBdr>
                <w:top w:val="none" w:sz="0" w:space="0" w:color="auto"/>
                <w:left w:val="none" w:sz="0" w:space="0" w:color="auto"/>
                <w:bottom w:val="none" w:sz="0" w:space="0" w:color="auto"/>
                <w:right w:val="none" w:sz="0" w:space="0" w:color="auto"/>
              </w:divBdr>
            </w:div>
            <w:div w:id="1983384408">
              <w:marLeft w:val="0"/>
              <w:marRight w:val="0"/>
              <w:marTop w:val="0"/>
              <w:marBottom w:val="0"/>
              <w:divBdr>
                <w:top w:val="none" w:sz="0" w:space="0" w:color="auto"/>
                <w:left w:val="none" w:sz="0" w:space="0" w:color="auto"/>
                <w:bottom w:val="none" w:sz="0" w:space="0" w:color="auto"/>
                <w:right w:val="none" w:sz="0" w:space="0" w:color="auto"/>
              </w:divBdr>
            </w:div>
            <w:div w:id="706566326">
              <w:marLeft w:val="0"/>
              <w:marRight w:val="0"/>
              <w:marTop w:val="0"/>
              <w:marBottom w:val="0"/>
              <w:divBdr>
                <w:top w:val="none" w:sz="0" w:space="0" w:color="auto"/>
                <w:left w:val="none" w:sz="0" w:space="0" w:color="auto"/>
                <w:bottom w:val="none" w:sz="0" w:space="0" w:color="auto"/>
                <w:right w:val="none" w:sz="0" w:space="0" w:color="auto"/>
              </w:divBdr>
            </w:div>
            <w:div w:id="1632588806">
              <w:marLeft w:val="0"/>
              <w:marRight w:val="0"/>
              <w:marTop w:val="0"/>
              <w:marBottom w:val="0"/>
              <w:divBdr>
                <w:top w:val="none" w:sz="0" w:space="0" w:color="auto"/>
                <w:left w:val="none" w:sz="0" w:space="0" w:color="auto"/>
                <w:bottom w:val="none" w:sz="0" w:space="0" w:color="auto"/>
                <w:right w:val="none" w:sz="0" w:space="0" w:color="auto"/>
              </w:divBdr>
            </w:div>
            <w:div w:id="63071588">
              <w:marLeft w:val="0"/>
              <w:marRight w:val="0"/>
              <w:marTop w:val="0"/>
              <w:marBottom w:val="0"/>
              <w:divBdr>
                <w:top w:val="none" w:sz="0" w:space="0" w:color="auto"/>
                <w:left w:val="none" w:sz="0" w:space="0" w:color="auto"/>
                <w:bottom w:val="none" w:sz="0" w:space="0" w:color="auto"/>
                <w:right w:val="none" w:sz="0" w:space="0" w:color="auto"/>
              </w:divBdr>
            </w:div>
            <w:div w:id="1590427763">
              <w:marLeft w:val="0"/>
              <w:marRight w:val="0"/>
              <w:marTop w:val="0"/>
              <w:marBottom w:val="0"/>
              <w:divBdr>
                <w:top w:val="none" w:sz="0" w:space="0" w:color="auto"/>
                <w:left w:val="none" w:sz="0" w:space="0" w:color="auto"/>
                <w:bottom w:val="none" w:sz="0" w:space="0" w:color="auto"/>
                <w:right w:val="none" w:sz="0" w:space="0" w:color="auto"/>
              </w:divBdr>
            </w:div>
            <w:div w:id="1191650020">
              <w:marLeft w:val="0"/>
              <w:marRight w:val="0"/>
              <w:marTop w:val="0"/>
              <w:marBottom w:val="0"/>
              <w:divBdr>
                <w:top w:val="none" w:sz="0" w:space="0" w:color="auto"/>
                <w:left w:val="none" w:sz="0" w:space="0" w:color="auto"/>
                <w:bottom w:val="none" w:sz="0" w:space="0" w:color="auto"/>
                <w:right w:val="none" w:sz="0" w:space="0" w:color="auto"/>
              </w:divBdr>
            </w:div>
            <w:div w:id="110784201">
              <w:marLeft w:val="0"/>
              <w:marRight w:val="0"/>
              <w:marTop w:val="0"/>
              <w:marBottom w:val="0"/>
              <w:divBdr>
                <w:top w:val="none" w:sz="0" w:space="0" w:color="auto"/>
                <w:left w:val="none" w:sz="0" w:space="0" w:color="auto"/>
                <w:bottom w:val="none" w:sz="0" w:space="0" w:color="auto"/>
                <w:right w:val="none" w:sz="0" w:space="0" w:color="auto"/>
              </w:divBdr>
            </w:div>
            <w:div w:id="1194616380">
              <w:marLeft w:val="0"/>
              <w:marRight w:val="0"/>
              <w:marTop w:val="0"/>
              <w:marBottom w:val="0"/>
              <w:divBdr>
                <w:top w:val="none" w:sz="0" w:space="0" w:color="auto"/>
                <w:left w:val="none" w:sz="0" w:space="0" w:color="auto"/>
                <w:bottom w:val="none" w:sz="0" w:space="0" w:color="auto"/>
                <w:right w:val="none" w:sz="0" w:space="0" w:color="auto"/>
              </w:divBdr>
            </w:div>
            <w:div w:id="971247139">
              <w:marLeft w:val="0"/>
              <w:marRight w:val="0"/>
              <w:marTop w:val="0"/>
              <w:marBottom w:val="0"/>
              <w:divBdr>
                <w:top w:val="none" w:sz="0" w:space="0" w:color="auto"/>
                <w:left w:val="none" w:sz="0" w:space="0" w:color="auto"/>
                <w:bottom w:val="none" w:sz="0" w:space="0" w:color="auto"/>
                <w:right w:val="none" w:sz="0" w:space="0" w:color="auto"/>
              </w:divBdr>
            </w:div>
            <w:div w:id="1646159509">
              <w:marLeft w:val="0"/>
              <w:marRight w:val="0"/>
              <w:marTop w:val="0"/>
              <w:marBottom w:val="0"/>
              <w:divBdr>
                <w:top w:val="none" w:sz="0" w:space="0" w:color="auto"/>
                <w:left w:val="none" w:sz="0" w:space="0" w:color="auto"/>
                <w:bottom w:val="none" w:sz="0" w:space="0" w:color="auto"/>
                <w:right w:val="none" w:sz="0" w:space="0" w:color="auto"/>
              </w:divBdr>
            </w:div>
            <w:div w:id="1995526594">
              <w:marLeft w:val="0"/>
              <w:marRight w:val="0"/>
              <w:marTop w:val="0"/>
              <w:marBottom w:val="0"/>
              <w:divBdr>
                <w:top w:val="none" w:sz="0" w:space="0" w:color="auto"/>
                <w:left w:val="none" w:sz="0" w:space="0" w:color="auto"/>
                <w:bottom w:val="none" w:sz="0" w:space="0" w:color="auto"/>
                <w:right w:val="none" w:sz="0" w:space="0" w:color="auto"/>
              </w:divBdr>
            </w:div>
            <w:div w:id="439184933">
              <w:marLeft w:val="0"/>
              <w:marRight w:val="0"/>
              <w:marTop w:val="0"/>
              <w:marBottom w:val="0"/>
              <w:divBdr>
                <w:top w:val="none" w:sz="0" w:space="0" w:color="auto"/>
                <w:left w:val="none" w:sz="0" w:space="0" w:color="auto"/>
                <w:bottom w:val="none" w:sz="0" w:space="0" w:color="auto"/>
                <w:right w:val="none" w:sz="0" w:space="0" w:color="auto"/>
              </w:divBdr>
            </w:div>
            <w:div w:id="889340406">
              <w:marLeft w:val="0"/>
              <w:marRight w:val="0"/>
              <w:marTop w:val="0"/>
              <w:marBottom w:val="0"/>
              <w:divBdr>
                <w:top w:val="none" w:sz="0" w:space="0" w:color="auto"/>
                <w:left w:val="none" w:sz="0" w:space="0" w:color="auto"/>
                <w:bottom w:val="none" w:sz="0" w:space="0" w:color="auto"/>
                <w:right w:val="none" w:sz="0" w:space="0" w:color="auto"/>
              </w:divBdr>
            </w:div>
            <w:div w:id="445270571">
              <w:marLeft w:val="0"/>
              <w:marRight w:val="0"/>
              <w:marTop w:val="0"/>
              <w:marBottom w:val="0"/>
              <w:divBdr>
                <w:top w:val="none" w:sz="0" w:space="0" w:color="auto"/>
                <w:left w:val="none" w:sz="0" w:space="0" w:color="auto"/>
                <w:bottom w:val="none" w:sz="0" w:space="0" w:color="auto"/>
                <w:right w:val="none" w:sz="0" w:space="0" w:color="auto"/>
              </w:divBdr>
            </w:div>
            <w:div w:id="2039353205">
              <w:marLeft w:val="0"/>
              <w:marRight w:val="0"/>
              <w:marTop w:val="0"/>
              <w:marBottom w:val="0"/>
              <w:divBdr>
                <w:top w:val="none" w:sz="0" w:space="0" w:color="auto"/>
                <w:left w:val="none" w:sz="0" w:space="0" w:color="auto"/>
                <w:bottom w:val="none" w:sz="0" w:space="0" w:color="auto"/>
                <w:right w:val="none" w:sz="0" w:space="0" w:color="auto"/>
              </w:divBdr>
            </w:div>
            <w:div w:id="2109808727">
              <w:marLeft w:val="0"/>
              <w:marRight w:val="0"/>
              <w:marTop w:val="0"/>
              <w:marBottom w:val="0"/>
              <w:divBdr>
                <w:top w:val="none" w:sz="0" w:space="0" w:color="auto"/>
                <w:left w:val="none" w:sz="0" w:space="0" w:color="auto"/>
                <w:bottom w:val="none" w:sz="0" w:space="0" w:color="auto"/>
                <w:right w:val="none" w:sz="0" w:space="0" w:color="auto"/>
              </w:divBdr>
            </w:div>
            <w:div w:id="694699603">
              <w:marLeft w:val="0"/>
              <w:marRight w:val="0"/>
              <w:marTop w:val="0"/>
              <w:marBottom w:val="0"/>
              <w:divBdr>
                <w:top w:val="none" w:sz="0" w:space="0" w:color="auto"/>
                <w:left w:val="none" w:sz="0" w:space="0" w:color="auto"/>
                <w:bottom w:val="none" w:sz="0" w:space="0" w:color="auto"/>
                <w:right w:val="none" w:sz="0" w:space="0" w:color="auto"/>
              </w:divBdr>
            </w:div>
            <w:div w:id="2016959367">
              <w:marLeft w:val="0"/>
              <w:marRight w:val="0"/>
              <w:marTop w:val="0"/>
              <w:marBottom w:val="0"/>
              <w:divBdr>
                <w:top w:val="none" w:sz="0" w:space="0" w:color="auto"/>
                <w:left w:val="none" w:sz="0" w:space="0" w:color="auto"/>
                <w:bottom w:val="none" w:sz="0" w:space="0" w:color="auto"/>
                <w:right w:val="none" w:sz="0" w:space="0" w:color="auto"/>
              </w:divBdr>
            </w:div>
            <w:div w:id="1855806255">
              <w:marLeft w:val="0"/>
              <w:marRight w:val="0"/>
              <w:marTop w:val="0"/>
              <w:marBottom w:val="0"/>
              <w:divBdr>
                <w:top w:val="none" w:sz="0" w:space="0" w:color="auto"/>
                <w:left w:val="none" w:sz="0" w:space="0" w:color="auto"/>
                <w:bottom w:val="none" w:sz="0" w:space="0" w:color="auto"/>
                <w:right w:val="none" w:sz="0" w:space="0" w:color="auto"/>
              </w:divBdr>
            </w:div>
            <w:div w:id="790587860">
              <w:marLeft w:val="0"/>
              <w:marRight w:val="0"/>
              <w:marTop w:val="0"/>
              <w:marBottom w:val="0"/>
              <w:divBdr>
                <w:top w:val="none" w:sz="0" w:space="0" w:color="auto"/>
                <w:left w:val="none" w:sz="0" w:space="0" w:color="auto"/>
                <w:bottom w:val="none" w:sz="0" w:space="0" w:color="auto"/>
                <w:right w:val="none" w:sz="0" w:space="0" w:color="auto"/>
              </w:divBdr>
            </w:div>
            <w:div w:id="377556283">
              <w:marLeft w:val="0"/>
              <w:marRight w:val="0"/>
              <w:marTop w:val="0"/>
              <w:marBottom w:val="0"/>
              <w:divBdr>
                <w:top w:val="none" w:sz="0" w:space="0" w:color="auto"/>
                <w:left w:val="none" w:sz="0" w:space="0" w:color="auto"/>
                <w:bottom w:val="none" w:sz="0" w:space="0" w:color="auto"/>
                <w:right w:val="none" w:sz="0" w:space="0" w:color="auto"/>
              </w:divBdr>
            </w:div>
            <w:div w:id="157381029">
              <w:marLeft w:val="0"/>
              <w:marRight w:val="0"/>
              <w:marTop w:val="0"/>
              <w:marBottom w:val="0"/>
              <w:divBdr>
                <w:top w:val="none" w:sz="0" w:space="0" w:color="auto"/>
                <w:left w:val="none" w:sz="0" w:space="0" w:color="auto"/>
                <w:bottom w:val="none" w:sz="0" w:space="0" w:color="auto"/>
                <w:right w:val="none" w:sz="0" w:space="0" w:color="auto"/>
              </w:divBdr>
            </w:div>
            <w:div w:id="1902710767">
              <w:marLeft w:val="0"/>
              <w:marRight w:val="0"/>
              <w:marTop w:val="0"/>
              <w:marBottom w:val="0"/>
              <w:divBdr>
                <w:top w:val="none" w:sz="0" w:space="0" w:color="auto"/>
                <w:left w:val="none" w:sz="0" w:space="0" w:color="auto"/>
                <w:bottom w:val="none" w:sz="0" w:space="0" w:color="auto"/>
                <w:right w:val="none" w:sz="0" w:space="0" w:color="auto"/>
              </w:divBdr>
            </w:div>
            <w:div w:id="1200321000">
              <w:marLeft w:val="0"/>
              <w:marRight w:val="0"/>
              <w:marTop w:val="0"/>
              <w:marBottom w:val="0"/>
              <w:divBdr>
                <w:top w:val="none" w:sz="0" w:space="0" w:color="auto"/>
                <w:left w:val="none" w:sz="0" w:space="0" w:color="auto"/>
                <w:bottom w:val="none" w:sz="0" w:space="0" w:color="auto"/>
                <w:right w:val="none" w:sz="0" w:space="0" w:color="auto"/>
              </w:divBdr>
            </w:div>
            <w:div w:id="147671788">
              <w:marLeft w:val="0"/>
              <w:marRight w:val="0"/>
              <w:marTop w:val="0"/>
              <w:marBottom w:val="0"/>
              <w:divBdr>
                <w:top w:val="none" w:sz="0" w:space="0" w:color="auto"/>
                <w:left w:val="none" w:sz="0" w:space="0" w:color="auto"/>
                <w:bottom w:val="none" w:sz="0" w:space="0" w:color="auto"/>
                <w:right w:val="none" w:sz="0" w:space="0" w:color="auto"/>
              </w:divBdr>
            </w:div>
            <w:div w:id="1437140948">
              <w:marLeft w:val="0"/>
              <w:marRight w:val="0"/>
              <w:marTop w:val="0"/>
              <w:marBottom w:val="0"/>
              <w:divBdr>
                <w:top w:val="none" w:sz="0" w:space="0" w:color="auto"/>
                <w:left w:val="none" w:sz="0" w:space="0" w:color="auto"/>
                <w:bottom w:val="none" w:sz="0" w:space="0" w:color="auto"/>
                <w:right w:val="none" w:sz="0" w:space="0" w:color="auto"/>
              </w:divBdr>
            </w:div>
            <w:div w:id="1607692434">
              <w:marLeft w:val="0"/>
              <w:marRight w:val="0"/>
              <w:marTop w:val="0"/>
              <w:marBottom w:val="0"/>
              <w:divBdr>
                <w:top w:val="none" w:sz="0" w:space="0" w:color="auto"/>
                <w:left w:val="none" w:sz="0" w:space="0" w:color="auto"/>
                <w:bottom w:val="none" w:sz="0" w:space="0" w:color="auto"/>
                <w:right w:val="none" w:sz="0" w:space="0" w:color="auto"/>
              </w:divBdr>
            </w:div>
            <w:div w:id="1105730952">
              <w:marLeft w:val="0"/>
              <w:marRight w:val="0"/>
              <w:marTop w:val="0"/>
              <w:marBottom w:val="0"/>
              <w:divBdr>
                <w:top w:val="none" w:sz="0" w:space="0" w:color="auto"/>
                <w:left w:val="none" w:sz="0" w:space="0" w:color="auto"/>
                <w:bottom w:val="none" w:sz="0" w:space="0" w:color="auto"/>
                <w:right w:val="none" w:sz="0" w:space="0" w:color="auto"/>
              </w:divBdr>
            </w:div>
            <w:div w:id="130756472">
              <w:marLeft w:val="0"/>
              <w:marRight w:val="0"/>
              <w:marTop w:val="0"/>
              <w:marBottom w:val="0"/>
              <w:divBdr>
                <w:top w:val="none" w:sz="0" w:space="0" w:color="auto"/>
                <w:left w:val="none" w:sz="0" w:space="0" w:color="auto"/>
                <w:bottom w:val="none" w:sz="0" w:space="0" w:color="auto"/>
                <w:right w:val="none" w:sz="0" w:space="0" w:color="auto"/>
              </w:divBdr>
            </w:div>
            <w:div w:id="864516649">
              <w:marLeft w:val="0"/>
              <w:marRight w:val="0"/>
              <w:marTop w:val="0"/>
              <w:marBottom w:val="0"/>
              <w:divBdr>
                <w:top w:val="none" w:sz="0" w:space="0" w:color="auto"/>
                <w:left w:val="none" w:sz="0" w:space="0" w:color="auto"/>
                <w:bottom w:val="none" w:sz="0" w:space="0" w:color="auto"/>
                <w:right w:val="none" w:sz="0" w:space="0" w:color="auto"/>
              </w:divBdr>
            </w:div>
            <w:div w:id="566187265">
              <w:marLeft w:val="0"/>
              <w:marRight w:val="0"/>
              <w:marTop w:val="0"/>
              <w:marBottom w:val="0"/>
              <w:divBdr>
                <w:top w:val="none" w:sz="0" w:space="0" w:color="auto"/>
                <w:left w:val="none" w:sz="0" w:space="0" w:color="auto"/>
                <w:bottom w:val="none" w:sz="0" w:space="0" w:color="auto"/>
                <w:right w:val="none" w:sz="0" w:space="0" w:color="auto"/>
              </w:divBdr>
            </w:div>
            <w:div w:id="742871619">
              <w:marLeft w:val="0"/>
              <w:marRight w:val="0"/>
              <w:marTop w:val="0"/>
              <w:marBottom w:val="0"/>
              <w:divBdr>
                <w:top w:val="none" w:sz="0" w:space="0" w:color="auto"/>
                <w:left w:val="none" w:sz="0" w:space="0" w:color="auto"/>
                <w:bottom w:val="none" w:sz="0" w:space="0" w:color="auto"/>
                <w:right w:val="none" w:sz="0" w:space="0" w:color="auto"/>
              </w:divBdr>
            </w:div>
            <w:div w:id="72747133">
              <w:marLeft w:val="0"/>
              <w:marRight w:val="0"/>
              <w:marTop w:val="0"/>
              <w:marBottom w:val="0"/>
              <w:divBdr>
                <w:top w:val="none" w:sz="0" w:space="0" w:color="auto"/>
                <w:left w:val="none" w:sz="0" w:space="0" w:color="auto"/>
                <w:bottom w:val="none" w:sz="0" w:space="0" w:color="auto"/>
                <w:right w:val="none" w:sz="0" w:space="0" w:color="auto"/>
              </w:divBdr>
            </w:div>
            <w:div w:id="8563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480">
      <w:bodyDiv w:val="1"/>
      <w:marLeft w:val="0"/>
      <w:marRight w:val="0"/>
      <w:marTop w:val="0"/>
      <w:marBottom w:val="0"/>
      <w:divBdr>
        <w:top w:val="none" w:sz="0" w:space="0" w:color="auto"/>
        <w:left w:val="none" w:sz="0" w:space="0" w:color="auto"/>
        <w:bottom w:val="none" w:sz="0" w:space="0" w:color="auto"/>
        <w:right w:val="none" w:sz="0" w:space="0" w:color="auto"/>
      </w:divBdr>
      <w:divsChild>
        <w:div w:id="2132476192">
          <w:marLeft w:val="0"/>
          <w:marRight w:val="0"/>
          <w:marTop w:val="0"/>
          <w:marBottom w:val="0"/>
          <w:divBdr>
            <w:top w:val="none" w:sz="0" w:space="0" w:color="auto"/>
            <w:left w:val="none" w:sz="0" w:space="0" w:color="auto"/>
            <w:bottom w:val="none" w:sz="0" w:space="0" w:color="auto"/>
            <w:right w:val="none" w:sz="0" w:space="0" w:color="auto"/>
          </w:divBdr>
        </w:div>
      </w:divsChild>
    </w:div>
    <w:div w:id="1007832579">
      <w:bodyDiv w:val="1"/>
      <w:marLeft w:val="0"/>
      <w:marRight w:val="0"/>
      <w:marTop w:val="0"/>
      <w:marBottom w:val="0"/>
      <w:divBdr>
        <w:top w:val="none" w:sz="0" w:space="0" w:color="auto"/>
        <w:left w:val="none" w:sz="0" w:space="0" w:color="auto"/>
        <w:bottom w:val="none" w:sz="0" w:space="0" w:color="auto"/>
        <w:right w:val="none" w:sz="0" w:space="0" w:color="auto"/>
      </w:divBdr>
      <w:divsChild>
        <w:div w:id="1894542622">
          <w:marLeft w:val="0"/>
          <w:marRight w:val="0"/>
          <w:marTop w:val="0"/>
          <w:marBottom w:val="0"/>
          <w:divBdr>
            <w:top w:val="none" w:sz="0" w:space="0" w:color="auto"/>
            <w:left w:val="none" w:sz="0" w:space="0" w:color="auto"/>
            <w:bottom w:val="none" w:sz="0" w:space="0" w:color="auto"/>
            <w:right w:val="none" w:sz="0" w:space="0" w:color="auto"/>
          </w:divBdr>
          <w:divsChild>
            <w:div w:id="288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7166">
      <w:bodyDiv w:val="1"/>
      <w:marLeft w:val="0"/>
      <w:marRight w:val="0"/>
      <w:marTop w:val="0"/>
      <w:marBottom w:val="0"/>
      <w:divBdr>
        <w:top w:val="none" w:sz="0" w:space="0" w:color="auto"/>
        <w:left w:val="none" w:sz="0" w:space="0" w:color="auto"/>
        <w:bottom w:val="none" w:sz="0" w:space="0" w:color="auto"/>
        <w:right w:val="none" w:sz="0" w:space="0" w:color="auto"/>
      </w:divBdr>
    </w:div>
    <w:div w:id="2038582100">
      <w:bodyDiv w:val="1"/>
      <w:marLeft w:val="0"/>
      <w:marRight w:val="0"/>
      <w:marTop w:val="0"/>
      <w:marBottom w:val="0"/>
      <w:divBdr>
        <w:top w:val="none" w:sz="0" w:space="0" w:color="auto"/>
        <w:left w:val="none" w:sz="0" w:space="0" w:color="auto"/>
        <w:bottom w:val="none" w:sz="0" w:space="0" w:color="auto"/>
        <w:right w:val="none" w:sz="0" w:space="0" w:color="auto"/>
      </w:divBdr>
      <w:divsChild>
        <w:div w:id="808742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s3/" TargetMode="External"/><Relationship Id="rId18" Type="http://schemas.openxmlformats.org/officeDocument/2006/relationships/hyperlink" Target="https://python-pillow.org/" TargetMode="External"/><Relationship Id="rId26" Type="http://schemas.openxmlformats.org/officeDocument/2006/relationships/hyperlink" Target="https://aws.amazon.com/dynamodb/?trk=94bf4df1-96e1-4046-a020-b07a2be0d712&amp;sc_channel=ps&amp;s_kwcid=AL!4422!3!610000101513!e!!g!!dynamodb&amp;ef_id=Cj0KCQjwtsCgBhDEARIsAE7RYh36RyGA0XaORfnQZ3YEeWHeX6slwdXwLAPSk1hy3qBVuuKjI_MZwAEaAkMtEALw_wcB:G:s&amp;s_kwcid=AL!4422!3!610000101513!e!!g!!dynamodb" TargetMode="External"/><Relationship Id="rId39" Type="http://schemas.openxmlformats.org/officeDocument/2006/relationships/theme" Target="theme/theme1.xml"/><Relationship Id="rId21" Type="http://schemas.openxmlformats.org/officeDocument/2006/relationships/hyperlink" Target="https://aws.amazon.com/sagemaker/" TargetMode="External"/><Relationship Id="rId34" Type="http://schemas.openxmlformats.org/officeDocument/2006/relationships/hyperlink" Target="https://aws.amazon.com/about-aws/global-infrastructure/regions_az/" TargetMode="External"/><Relationship Id="rId7" Type="http://schemas.microsoft.com/office/2011/relationships/commentsExtended" Target="commentsExtended.xml"/><Relationship Id="rId12" Type="http://schemas.openxmlformats.org/officeDocument/2006/relationships/hyperlink" Target="https://aws.amazon.com/sagemaker/data-labeling/?sagemaker-data-wrangler-whats-new.sort-by=item.additionalFields.postDateTime&amp;sagemaker-data-wrangler-whats-new.sort-order=desc" TargetMode="External"/><Relationship Id="rId17" Type="http://schemas.openxmlformats.org/officeDocument/2006/relationships/hyperlink" Target="https://aws.amazon.com/step-functions/" TargetMode="External"/><Relationship Id="rId25" Type="http://schemas.openxmlformats.org/officeDocument/2006/relationships/hyperlink" Target="https://aws.amazon.com/pm/step-functions/?ef_id=Cj0KCQjwtsCgBhDEARIsAE7RYh0zwE36wNL1-fH5Xyq654Ry5WgnNLDdBiOENFE6GSstODD14hReP6UaArV8EALw_wcB:G:s&amp;s_kwcid=AL!4422!3!629393325319!!!g!!" TargetMode="External"/><Relationship Id="rId33" Type="http://schemas.openxmlformats.org/officeDocument/2006/relationships/hyperlink" Target="https://aws.amazon.com/console/"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aws.amazon.com/sagemaker/latest/dg/serverless-endpoints.html" TargetMode="External"/><Relationship Id="rId20" Type="http://schemas.openxmlformats.org/officeDocument/2006/relationships/hyperlink" Target="https://docs.aws.amazon.com/step-functions/latest/dg/amazon-states-language-map-state.html" TargetMode="External"/><Relationship Id="rId29" Type="http://schemas.openxmlformats.org/officeDocument/2006/relationships/hyperlink" Target="https://docs.aws.amazon.com/lambda/latest/dg/creating-deleting-layers.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ws.amazon.com/blogs/machine-learning/training-and-deploying-models-using-tensorflow-2-with-the-object-detection-api-on-amazon-sagemaker/" TargetMode="External"/><Relationship Id="rId24" Type="http://schemas.openxmlformats.org/officeDocument/2006/relationships/hyperlink" Target="https://aws.amazon.com/pm/sqs/?ef_id=Cj0KCQjwtsCgBhDEARIsAE7RYh0IbDqCZT4jCFP-Idwaw4ti8WokbNIXkEoD4DN-MjZopamKrGrUpvsaAgXLEALw_wcB:G:s&amp;s_kwcid=AL!4422!3!629393325349!!!g!!" TargetMode="External"/><Relationship Id="rId32" Type="http://schemas.openxmlformats.org/officeDocument/2006/relationships/hyperlink" Target="https://pypi.org/project/opencv-python-headles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ws.amazon.com/pm/serv-s3/?trk=fecf68c9-3874-4ae2-a7ed-72b6d19c8034&amp;sc_channel=ps&amp;s_kwcid=AL!4422!3!536452728638!e!!g!!amazon%20s3&amp;ef_id=Cj0KCQjwtsCgBhDEARIsAE7RYh25D528BtMo_7MQlSCwtPFC4DtwRLsz9GenfDC5MDUzm-7uTo8WhCoaAvZREALw_wcB:G:s&amp;s_kwcid=AL!4422!3!536452728638!e!!g!!amazon%20s3" TargetMode="External"/><Relationship Id="rId28" Type="http://schemas.openxmlformats.org/officeDocument/2006/relationships/hyperlink" Target="https://aws.amazon.com/cloudformation/" TargetMode="External"/><Relationship Id="rId36" Type="http://schemas.openxmlformats.org/officeDocument/2006/relationships/image" Target="media/image2.jpeg"/><Relationship Id="rId10" Type="http://schemas.openxmlformats.org/officeDocument/2006/relationships/hyperlink" Target="https://aws.amazon.com/sagemaker/" TargetMode="External"/><Relationship Id="rId19" Type="http://schemas.openxmlformats.org/officeDocument/2006/relationships/hyperlink" Target="https://aws.amazon.com/systems-manager/" TargetMode="External"/><Relationship Id="rId31" Type="http://schemas.openxmlformats.org/officeDocument/2006/relationships/hyperlink" Target="https://pypi.org/project/pillow/" TargetMode="External"/><Relationship Id="rId4" Type="http://schemas.openxmlformats.org/officeDocument/2006/relationships/settings" Target="settings.xml"/><Relationship Id="rId9" Type="http://schemas.openxmlformats.org/officeDocument/2006/relationships/hyperlink" Target="https://docs.aws.amazon.com/sagemaker/latest/dg/jumpstart-solutions.html" TargetMode="External"/><Relationship Id="rId14" Type="http://schemas.openxmlformats.org/officeDocument/2006/relationships/hyperlink" Target="https://aws.amazon.com/dynamodb/" TargetMode="External"/><Relationship Id="rId22" Type="http://schemas.openxmlformats.org/officeDocument/2006/relationships/hyperlink" Target="https://aws.amazon.com/lambda/" TargetMode="External"/><Relationship Id="rId27" Type="http://schemas.openxmlformats.org/officeDocument/2006/relationships/hyperlink" Target="https://aws.amazon.com/systems-manager/?ef_id=Cj0KCQjwtsCgBhDEARIsAE7RYh3HfUyh6jufx52PHvaV69GHdpMnGky_OQYQ0gebq7IJmIrMYTtR7BUaAkxAEALw_wcB:G:s&amp;s_kwcid=AL!4422!3!629393326000!!!g!!" TargetMode="External"/><Relationship Id="rId30" Type="http://schemas.openxmlformats.org/officeDocument/2006/relationships/hyperlink" Target="https://pypi.org/project/fonts/" TargetMode="External"/><Relationship Id="rId35" Type="http://schemas.openxmlformats.org/officeDocument/2006/relationships/hyperlink" Target="https://docs.aws.amazon.com/AWSCloudFormation/latest/UserGuide/cfn-console-delete-stack.html" TargetMode="External"/><Relationship Id="rId8" Type="http://schemas.microsoft.com/office/2016/09/relationships/commentsIds" Target="commentsId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48EDB-9846-4F93-81D2-EECE54A6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Blog Post</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dc:title>
  <dc:creator>Reilly Manton</dc:creator>
  <cp:lastModifiedBy>Forero, Pablo</cp:lastModifiedBy>
  <cp:revision>4</cp:revision>
  <dcterms:created xsi:type="dcterms:W3CDTF">2024-06-20T19:30:00Z</dcterms:created>
  <dcterms:modified xsi:type="dcterms:W3CDTF">2024-06-21T14:05:00Z</dcterms:modified>
</cp:coreProperties>
</file>